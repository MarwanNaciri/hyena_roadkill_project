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4AFBC" w14:textId="1C8D145F" w:rsidR="00C61A7D" w:rsidRPr="00162DFB" w:rsidRDefault="00C11B3A" w:rsidP="00C61A7D">
      <w:pPr>
        <w:spacing w:after="0" w:line="360" w:lineRule="auto"/>
        <w:jc w:val="center"/>
        <w:rPr>
          <w:rFonts w:ascii="Times New Roman" w:hAnsi="Times New Roman" w:cs="Times New Roman"/>
          <w:b/>
          <w:color w:val="000000" w:themeColor="text1"/>
          <w:sz w:val="32"/>
          <w:szCs w:val="32"/>
          <w:lang w:val="en-US"/>
        </w:rPr>
      </w:pPr>
      <w:r w:rsidRPr="00162DFB">
        <w:rPr>
          <w:rFonts w:ascii="Times New Roman" w:hAnsi="Times New Roman" w:cs="Times New Roman"/>
          <w:b/>
          <w:color w:val="000000" w:themeColor="text1"/>
          <w:sz w:val="32"/>
          <w:szCs w:val="32"/>
          <w:lang w:val="en-US"/>
        </w:rPr>
        <w:t>Supporting Information</w:t>
      </w:r>
    </w:p>
    <w:p w14:paraId="36BEDB7C" w14:textId="77777777" w:rsidR="00AB5AF4" w:rsidRDefault="00AB5AF4" w:rsidP="00A21A34">
      <w:pPr>
        <w:spacing w:line="360" w:lineRule="auto"/>
        <w:jc w:val="both"/>
        <w:rPr>
          <w:rFonts w:ascii="Times New Roman" w:hAnsi="Times New Roman" w:cs="Times New Roman"/>
          <w:b/>
          <w:bCs/>
          <w:sz w:val="32"/>
          <w:szCs w:val="32"/>
          <w:lang w:val="en-US"/>
        </w:rPr>
      </w:pPr>
    </w:p>
    <w:p w14:paraId="608D9946" w14:textId="6B534B10" w:rsidR="00C61A7D" w:rsidRPr="00162DFB" w:rsidRDefault="00366EA0" w:rsidP="00A21A34">
      <w:pPr>
        <w:spacing w:line="360" w:lineRule="auto"/>
        <w:jc w:val="both"/>
        <w:rPr>
          <w:color w:val="000000" w:themeColor="text1"/>
          <w:sz w:val="28"/>
          <w:szCs w:val="28"/>
          <w:lang w:val="en-US"/>
        </w:rPr>
      </w:pPr>
      <w:r w:rsidRPr="00162DFB">
        <w:rPr>
          <w:rFonts w:ascii="Times New Roman" w:hAnsi="Times New Roman" w:cs="Times New Roman"/>
          <w:b/>
          <w:bCs/>
          <w:sz w:val="28"/>
          <w:szCs w:val="28"/>
          <w:lang w:val="en-US"/>
        </w:rPr>
        <w:t xml:space="preserve">Traffic volume and long-distance foraging movements to migratory prey shape roadkill </w:t>
      </w:r>
      <w:r w:rsidR="00AB5AF4" w:rsidRPr="00162DFB">
        <w:rPr>
          <w:rFonts w:ascii="Times New Roman" w:hAnsi="Times New Roman" w:cs="Times New Roman"/>
          <w:b/>
          <w:bCs/>
          <w:sz w:val="28"/>
          <w:szCs w:val="28"/>
          <w:lang w:val="en-US"/>
        </w:rPr>
        <w:t xml:space="preserve">patterns </w:t>
      </w:r>
      <w:r w:rsidRPr="00162DFB">
        <w:rPr>
          <w:rFonts w:ascii="Times New Roman" w:hAnsi="Times New Roman" w:cs="Times New Roman"/>
          <w:b/>
          <w:bCs/>
          <w:sz w:val="28"/>
          <w:szCs w:val="28"/>
          <w:lang w:val="en-US"/>
        </w:rPr>
        <w:t xml:space="preserve">in Serengeti spotted hyenas </w:t>
      </w:r>
    </w:p>
    <w:p w14:paraId="333E012D" w14:textId="37327647" w:rsidR="00C61A7D" w:rsidRPr="00823169" w:rsidRDefault="00C61A7D" w:rsidP="002B1385">
      <w:pPr>
        <w:overflowPunct w:val="0"/>
        <w:spacing w:line="360" w:lineRule="auto"/>
        <w:jc w:val="both"/>
        <w:rPr>
          <w:sz w:val="24"/>
          <w:szCs w:val="24"/>
          <w:lang w:val="en-US"/>
        </w:rPr>
      </w:pPr>
      <w:r w:rsidRPr="00823169">
        <w:rPr>
          <w:rFonts w:ascii="Times New Roman" w:hAnsi="Times New Roman" w:cs="Times New Roman"/>
          <w:sz w:val="24"/>
          <w:szCs w:val="24"/>
          <w:lang w:val="en-US"/>
        </w:rPr>
        <w:t>Marwan Naciri</w:t>
      </w:r>
      <w:r w:rsidRPr="00823169">
        <w:rPr>
          <w:rFonts w:ascii="Times New Roman" w:hAnsi="Times New Roman" w:cs="Times New Roman"/>
          <w:sz w:val="24"/>
          <w:szCs w:val="24"/>
          <w:vertAlign w:val="superscript"/>
          <w:lang w:val="en-US"/>
        </w:rPr>
        <w:t>1,2</w:t>
      </w:r>
      <w:r w:rsidR="00C11B3A">
        <w:rPr>
          <w:rFonts w:ascii="Times New Roman" w:hAnsi="Times New Roman" w:cs="Times New Roman"/>
          <w:sz w:val="24"/>
          <w:szCs w:val="24"/>
          <w:vertAlign w:val="superscript"/>
          <w:lang w:val="en-US"/>
        </w:rPr>
        <w:t>,*</w:t>
      </w:r>
      <w:r w:rsidRPr="00823169">
        <w:rPr>
          <w:rFonts w:ascii="Times New Roman" w:hAnsi="Times New Roman" w:cs="Times New Roman"/>
          <w:sz w:val="24"/>
          <w:szCs w:val="24"/>
          <w:lang w:val="en-US"/>
        </w:rPr>
        <w:t>, Aimara Planillo</w:t>
      </w:r>
      <w:r w:rsidRPr="00823169">
        <w:rPr>
          <w:rFonts w:ascii="Times New Roman" w:hAnsi="Times New Roman" w:cs="Times New Roman"/>
          <w:sz w:val="24"/>
          <w:szCs w:val="24"/>
          <w:vertAlign w:val="superscript"/>
          <w:lang w:val="en-US"/>
        </w:rPr>
        <w:t>1</w:t>
      </w:r>
      <w:r w:rsidRPr="00823169">
        <w:rPr>
          <w:rFonts w:ascii="Times New Roman" w:hAnsi="Times New Roman" w:cs="Times New Roman"/>
          <w:sz w:val="24"/>
          <w:szCs w:val="24"/>
          <w:lang w:val="en-US"/>
        </w:rPr>
        <w:t>,</w:t>
      </w:r>
      <w:r w:rsidRPr="00823169">
        <w:rPr>
          <w:rFonts w:ascii="Times New Roman" w:hAnsi="Times New Roman" w:cs="Times New Roman"/>
          <w:sz w:val="24"/>
          <w:szCs w:val="24"/>
          <w:vertAlign w:val="superscript"/>
          <w:lang w:val="en-US"/>
        </w:rPr>
        <w:t xml:space="preserve"> </w:t>
      </w:r>
      <w:r w:rsidRPr="00823169">
        <w:rPr>
          <w:rFonts w:ascii="Times New Roman" w:hAnsi="Times New Roman" w:cs="Times New Roman"/>
          <w:sz w:val="24"/>
          <w:szCs w:val="24"/>
          <w:lang w:val="en-US"/>
        </w:rPr>
        <w:t>Morgane Gicquel</w:t>
      </w:r>
      <w:r w:rsidRPr="00823169">
        <w:rPr>
          <w:rFonts w:ascii="Times New Roman" w:hAnsi="Times New Roman" w:cs="Times New Roman"/>
          <w:sz w:val="24"/>
          <w:szCs w:val="24"/>
          <w:vertAlign w:val="superscript"/>
          <w:lang w:val="en-US"/>
        </w:rPr>
        <w:t>1,3</w:t>
      </w:r>
      <w:r w:rsidRPr="00823169">
        <w:rPr>
          <w:rFonts w:ascii="Times New Roman" w:hAnsi="Times New Roman" w:cs="Times New Roman"/>
          <w:sz w:val="24"/>
          <w:szCs w:val="24"/>
          <w:lang w:val="en-US"/>
        </w:rPr>
        <w:t xml:space="preserve">, </w:t>
      </w:r>
      <w:r w:rsidRPr="00C065E1">
        <w:rPr>
          <w:rFonts w:ascii="Times New Roman" w:hAnsi="Times New Roman" w:cs="Times New Roman"/>
          <w:sz w:val="24"/>
          <w:szCs w:val="24"/>
          <w:lang w:val="en-US"/>
        </w:rPr>
        <w:t>Marion L. East</w:t>
      </w:r>
      <w:r w:rsidRPr="00823169">
        <w:rPr>
          <w:rFonts w:ascii="Times New Roman" w:hAnsi="Times New Roman" w:cs="Times New Roman"/>
          <w:sz w:val="24"/>
          <w:szCs w:val="24"/>
          <w:vertAlign w:val="superscript"/>
          <w:lang w:val="en-US"/>
        </w:rPr>
        <w:t>1</w:t>
      </w:r>
      <w:r w:rsidRPr="00C065E1">
        <w:rPr>
          <w:rFonts w:ascii="Times New Roman" w:hAnsi="Times New Roman" w:cs="Times New Roman"/>
          <w:sz w:val="24"/>
          <w:szCs w:val="24"/>
          <w:lang w:val="en-US"/>
        </w:rPr>
        <w:t>, Heribert Hofer</w:t>
      </w:r>
      <w:r w:rsidRPr="00C065E1">
        <w:rPr>
          <w:rFonts w:ascii="Times New Roman" w:hAnsi="Times New Roman" w:cs="Times New Roman"/>
          <w:sz w:val="24"/>
          <w:szCs w:val="24"/>
          <w:vertAlign w:val="superscript"/>
          <w:lang w:val="en-US"/>
        </w:rPr>
        <w:t>3,</w:t>
      </w:r>
      <w:r w:rsidRPr="00823169">
        <w:rPr>
          <w:rFonts w:ascii="Times New Roman" w:hAnsi="Times New Roman" w:cs="Times New Roman"/>
          <w:sz w:val="24"/>
          <w:szCs w:val="24"/>
          <w:vertAlign w:val="superscript"/>
          <w:lang w:val="en-US"/>
        </w:rPr>
        <w:t>4</w:t>
      </w:r>
      <w:r w:rsidRPr="00C065E1">
        <w:rPr>
          <w:rFonts w:ascii="Times New Roman" w:hAnsi="Times New Roman" w:cs="Times New Roman"/>
          <w:sz w:val="24"/>
          <w:szCs w:val="24"/>
          <w:vertAlign w:val="superscript"/>
          <w:lang w:val="en-US"/>
        </w:rPr>
        <w:t>,5</w:t>
      </w:r>
      <w:r w:rsidRPr="00C065E1">
        <w:rPr>
          <w:rFonts w:ascii="Times New Roman" w:hAnsi="Times New Roman" w:cs="Times New Roman"/>
          <w:sz w:val="24"/>
          <w:szCs w:val="24"/>
          <w:lang w:val="en-US"/>
        </w:rPr>
        <w:t xml:space="preserve"> </w:t>
      </w:r>
      <w:ins w:id="0" w:author="Hofer, Heribert" w:date="2022-03-07T08:57:00Z">
        <w:r w:rsidR="00F45D5E">
          <w:rPr>
            <w:rFonts w:ascii="Times New Roman" w:hAnsi="Times New Roman" w:cs="Times New Roman"/>
            <w:sz w:val="24"/>
            <w:szCs w:val="24"/>
            <w:lang w:val="en-US"/>
          </w:rPr>
          <w:t>Sonja Metzger</w:t>
        </w:r>
        <w:r w:rsidR="00F45D5E" w:rsidRPr="00823169">
          <w:rPr>
            <w:rFonts w:ascii="Times New Roman" w:hAnsi="Times New Roman" w:cs="Times New Roman"/>
            <w:sz w:val="24"/>
            <w:szCs w:val="24"/>
            <w:vertAlign w:val="superscript"/>
            <w:lang w:val="en-US"/>
          </w:rPr>
          <w:t>1</w:t>
        </w:r>
        <w:r w:rsidR="00F45D5E" w:rsidRPr="00823169">
          <w:rPr>
            <w:rFonts w:ascii="Times New Roman" w:hAnsi="Times New Roman" w:cs="Times New Roman"/>
            <w:sz w:val="24"/>
            <w:szCs w:val="24"/>
            <w:lang w:val="en-US"/>
          </w:rPr>
          <w:t>,</w:t>
        </w:r>
        <w:r w:rsidR="00F45D5E">
          <w:rPr>
            <w:rFonts w:ascii="Times New Roman" w:hAnsi="Times New Roman" w:cs="Times New Roman"/>
            <w:sz w:val="24"/>
            <w:szCs w:val="24"/>
            <w:lang w:val="en-US"/>
          </w:rPr>
          <w:t xml:space="preserve"> </w:t>
        </w:r>
      </w:ins>
      <w:r w:rsidRPr="00823169">
        <w:rPr>
          <w:rFonts w:ascii="Times New Roman" w:hAnsi="Times New Roman" w:cs="Times New Roman"/>
          <w:sz w:val="24"/>
          <w:szCs w:val="24"/>
          <w:lang w:val="en-US"/>
        </w:rPr>
        <w:t>Sarah Benhaiem</w:t>
      </w:r>
      <w:r w:rsidRPr="00823169">
        <w:rPr>
          <w:rFonts w:ascii="Times New Roman" w:hAnsi="Times New Roman" w:cs="Times New Roman"/>
          <w:sz w:val="24"/>
          <w:szCs w:val="24"/>
          <w:vertAlign w:val="superscript"/>
          <w:lang w:val="en-US"/>
        </w:rPr>
        <w:t>1</w:t>
      </w:r>
    </w:p>
    <w:p w14:paraId="6CBFE0A7" w14:textId="77777777" w:rsidR="00C61A7D" w:rsidRPr="00C065E1" w:rsidRDefault="00C61A7D" w:rsidP="002B1385">
      <w:pPr>
        <w:overflowPunct w:val="0"/>
        <w:spacing w:after="0" w:line="360" w:lineRule="auto"/>
        <w:jc w:val="both"/>
        <w:rPr>
          <w:rFonts w:ascii="Times New Roman" w:hAnsi="Times New Roman" w:cs="Times New Roman"/>
          <w:sz w:val="24"/>
          <w:szCs w:val="24"/>
          <w:lang w:val="en-US"/>
        </w:rPr>
      </w:pPr>
      <w:r w:rsidRPr="00823169">
        <w:rPr>
          <w:rFonts w:ascii="Times New Roman" w:hAnsi="Times New Roman" w:cs="Times New Roman"/>
          <w:sz w:val="24"/>
          <w:szCs w:val="24"/>
          <w:vertAlign w:val="superscript"/>
          <w:lang w:val="en-US"/>
        </w:rPr>
        <w:t xml:space="preserve">1 </w:t>
      </w:r>
      <w:r w:rsidRPr="00C065E1">
        <w:rPr>
          <w:rFonts w:ascii="Times New Roman" w:hAnsi="Times New Roman" w:cs="Times New Roman"/>
          <w:sz w:val="24"/>
          <w:szCs w:val="24"/>
          <w:lang w:val="en-US"/>
        </w:rPr>
        <w:t>Department of Ecological Dynamics, Leibniz Institute for Zoo and Wildlife Research, Alfred-Kowalke-Strasse 17, D-10315 Berlin, Germany</w:t>
      </w:r>
    </w:p>
    <w:p w14:paraId="181A678C" w14:textId="6F048DD7" w:rsidR="00C61A7D" w:rsidRPr="00C065E1" w:rsidRDefault="00C61A7D" w:rsidP="002B1385">
      <w:pPr>
        <w:overflowPunct w:val="0"/>
        <w:spacing w:after="0" w:line="360" w:lineRule="auto"/>
        <w:jc w:val="both"/>
        <w:rPr>
          <w:rFonts w:ascii="Times New Roman" w:hAnsi="Times New Roman" w:cs="Times New Roman"/>
          <w:sz w:val="24"/>
          <w:szCs w:val="24"/>
        </w:rPr>
      </w:pPr>
      <w:r w:rsidRPr="00C065E1">
        <w:rPr>
          <w:rFonts w:ascii="Times New Roman" w:hAnsi="Times New Roman" w:cs="Times New Roman"/>
          <w:sz w:val="24"/>
          <w:szCs w:val="24"/>
          <w:vertAlign w:val="superscript"/>
        </w:rPr>
        <w:t xml:space="preserve">2 </w:t>
      </w:r>
      <w:r w:rsidRPr="00C065E1">
        <w:rPr>
          <w:rFonts w:ascii="Times New Roman" w:hAnsi="Times New Roman" w:cs="Times New Roman"/>
          <w:sz w:val="24"/>
          <w:szCs w:val="24"/>
        </w:rPr>
        <w:t>Master de Biologie, Ecole Normale Supérieure de Lyon, Université Claude Bernard Lyon I, Université de Lyon, 69342 Lyon Cedex 07, France</w:t>
      </w:r>
    </w:p>
    <w:p w14:paraId="48032985" w14:textId="77777777" w:rsidR="00C61A7D" w:rsidRPr="00C065E1" w:rsidRDefault="00C61A7D" w:rsidP="002B1385">
      <w:pPr>
        <w:overflowPunct w:val="0"/>
        <w:spacing w:after="0" w:line="360" w:lineRule="auto"/>
        <w:jc w:val="both"/>
        <w:rPr>
          <w:rFonts w:ascii="Times New Roman" w:hAnsi="Times New Roman" w:cs="Times New Roman"/>
          <w:sz w:val="24"/>
          <w:szCs w:val="24"/>
          <w:lang w:val="en-GB"/>
        </w:rPr>
      </w:pPr>
      <w:r w:rsidRPr="00823169">
        <w:rPr>
          <w:rFonts w:ascii="Times New Roman" w:hAnsi="Times New Roman" w:cs="Times New Roman"/>
          <w:sz w:val="24"/>
          <w:szCs w:val="24"/>
          <w:vertAlign w:val="superscript"/>
          <w:lang w:val="en-GB"/>
        </w:rPr>
        <w:t>3</w:t>
      </w:r>
      <w:r w:rsidRPr="00823169">
        <w:rPr>
          <w:rFonts w:ascii="Times New Roman" w:hAnsi="Times New Roman" w:cs="Times New Roman"/>
          <w:sz w:val="24"/>
          <w:szCs w:val="24"/>
          <w:lang w:val="en-GB"/>
        </w:rPr>
        <w:t xml:space="preserve"> Department of Biology, Chemistry, Pharmacy, Freie Universität Berlin, Berlin, Germany</w:t>
      </w:r>
    </w:p>
    <w:p w14:paraId="3C5CADFB" w14:textId="610625E0" w:rsidR="00C61A7D" w:rsidRPr="00823169" w:rsidRDefault="00C61A7D" w:rsidP="002B1385">
      <w:pPr>
        <w:overflowPunct w:val="0"/>
        <w:spacing w:after="0" w:line="360" w:lineRule="auto"/>
        <w:jc w:val="both"/>
        <w:rPr>
          <w:rFonts w:ascii="Times New Roman" w:hAnsi="Times New Roman" w:cs="Times New Roman"/>
          <w:sz w:val="24"/>
          <w:szCs w:val="24"/>
          <w:lang w:val="en-US"/>
        </w:rPr>
      </w:pPr>
      <w:r w:rsidRPr="00C065E1">
        <w:rPr>
          <w:rFonts w:ascii="Times New Roman" w:hAnsi="Times New Roman" w:cs="Times New Roman"/>
          <w:sz w:val="24"/>
          <w:szCs w:val="24"/>
          <w:vertAlign w:val="superscript"/>
          <w:lang w:val="en-US"/>
        </w:rPr>
        <w:t>4</w:t>
      </w:r>
      <w:r w:rsidRPr="00823169">
        <w:rPr>
          <w:rFonts w:ascii="Times New Roman" w:hAnsi="Times New Roman" w:cs="Times New Roman"/>
          <w:sz w:val="24"/>
          <w:szCs w:val="24"/>
          <w:lang w:val="en-US"/>
        </w:rPr>
        <w:t xml:space="preserve"> Leibniz Institute for Zoo and Wildlife Research, Alfred-Kowalke-Strasse 17, D-10315 Berlin, Germany</w:t>
      </w:r>
    </w:p>
    <w:p w14:paraId="4A8B47C8" w14:textId="77777777" w:rsidR="00C61A7D" w:rsidRPr="00823169" w:rsidRDefault="00C61A7D" w:rsidP="002B1385">
      <w:pPr>
        <w:overflowPunct w:val="0"/>
        <w:spacing w:after="0" w:line="360" w:lineRule="auto"/>
        <w:jc w:val="both"/>
        <w:rPr>
          <w:rFonts w:ascii="Times New Roman" w:hAnsi="Times New Roman" w:cs="Times New Roman"/>
          <w:sz w:val="24"/>
          <w:szCs w:val="24"/>
          <w:lang w:val="en-US"/>
        </w:rPr>
      </w:pPr>
      <w:r w:rsidRPr="00C065E1">
        <w:rPr>
          <w:rFonts w:ascii="Times New Roman" w:hAnsi="Times New Roman" w:cs="Times New Roman"/>
          <w:sz w:val="24"/>
          <w:szCs w:val="24"/>
          <w:vertAlign w:val="superscript"/>
          <w:lang w:val="en-US"/>
        </w:rPr>
        <w:t>5</w:t>
      </w:r>
      <w:r w:rsidRPr="00823169">
        <w:rPr>
          <w:rFonts w:ascii="Times New Roman" w:hAnsi="Times New Roman" w:cs="Times New Roman"/>
          <w:sz w:val="24"/>
          <w:szCs w:val="24"/>
          <w:vertAlign w:val="superscript"/>
          <w:lang w:val="en-US"/>
        </w:rPr>
        <w:t xml:space="preserve"> </w:t>
      </w:r>
      <w:r w:rsidRPr="00823169">
        <w:rPr>
          <w:rFonts w:ascii="Times New Roman" w:hAnsi="Times New Roman" w:cs="Times New Roman"/>
          <w:sz w:val="24"/>
          <w:szCs w:val="24"/>
          <w:lang w:val="en-US"/>
        </w:rPr>
        <w:t>Department of Veterinary Medicine, Freie Universität Berlin, Berlin, Germany</w:t>
      </w:r>
    </w:p>
    <w:p w14:paraId="5C4D9613" w14:textId="2FA7B8F6" w:rsidR="00C61A7D" w:rsidRPr="009C6AF4" w:rsidRDefault="00C61A7D" w:rsidP="002B1385">
      <w:pPr>
        <w:spacing w:line="360" w:lineRule="auto"/>
        <w:rPr>
          <w:rFonts w:ascii="Times New Roman" w:hAnsi="Times New Roman" w:cs="Times New Roman"/>
          <w:color w:val="000000" w:themeColor="text1"/>
          <w:sz w:val="24"/>
          <w:szCs w:val="24"/>
          <w:lang w:val="en-US"/>
        </w:rPr>
      </w:pPr>
      <w:r w:rsidRPr="00310BCE">
        <w:rPr>
          <w:rFonts w:ascii="Times New Roman" w:hAnsi="Times New Roman" w:cs="Times New Roman"/>
          <w:sz w:val="24"/>
          <w:szCs w:val="24"/>
          <w:lang w:val="en-US"/>
        </w:rPr>
        <w:t xml:space="preserve">* Corresponding author: </w:t>
      </w:r>
      <w:r w:rsidRPr="00310BCE">
        <w:rPr>
          <w:rFonts w:ascii="Times New Roman" w:hAnsi="Times New Roman" w:cs="Times New Roman"/>
          <w:color w:val="0000FF"/>
          <w:sz w:val="24"/>
          <w:szCs w:val="24"/>
          <w:u w:val="single"/>
          <w:lang w:val="en-US"/>
        </w:rPr>
        <w:t>marwan.naciri@ens-lyon.fr</w:t>
      </w:r>
    </w:p>
    <w:p w14:paraId="16D18699" w14:textId="77777777" w:rsidR="00A21A34" w:rsidRDefault="00A21A34" w:rsidP="00A21A34">
      <w:pPr>
        <w:spacing w:after="0" w:line="480" w:lineRule="auto"/>
        <w:rPr>
          <w:rFonts w:ascii="Times New Roman" w:hAnsi="Times New Roman" w:cs="Times New Roman"/>
          <w:b/>
          <w:color w:val="000000" w:themeColor="text1"/>
          <w:sz w:val="24"/>
          <w:szCs w:val="24"/>
          <w:lang w:val="en-US"/>
        </w:rPr>
      </w:pPr>
    </w:p>
    <w:p w14:paraId="03BE3F4A" w14:textId="5D29E322" w:rsidR="00F838EA" w:rsidRPr="00162DFB" w:rsidRDefault="00F838EA" w:rsidP="00A21A34">
      <w:pPr>
        <w:spacing w:after="0" w:line="480" w:lineRule="auto"/>
        <w:rPr>
          <w:rFonts w:ascii="Times New Roman" w:hAnsi="Times New Roman" w:cs="Times New Roman"/>
          <w:b/>
          <w:color w:val="000000" w:themeColor="text1"/>
          <w:sz w:val="28"/>
          <w:szCs w:val="28"/>
          <w:lang w:val="en-US"/>
        </w:rPr>
      </w:pPr>
      <w:r w:rsidRPr="00162DFB">
        <w:rPr>
          <w:rFonts w:ascii="Times New Roman" w:hAnsi="Times New Roman" w:cs="Times New Roman"/>
          <w:b/>
          <w:color w:val="000000" w:themeColor="text1"/>
          <w:sz w:val="28"/>
          <w:szCs w:val="28"/>
          <w:lang w:val="en-US"/>
        </w:rPr>
        <w:t>Contents</w:t>
      </w:r>
    </w:p>
    <w:p w14:paraId="45AE32E9" w14:textId="32347E0D" w:rsidR="00F838EA" w:rsidRPr="00162DFB" w:rsidRDefault="00D1183A" w:rsidP="00A21A34">
      <w:pPr>
        <w:spacing w:after="0" w:line="480" w:lineRule="auto"/>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1</w:t>
      </w:r>
      <w:r w:rsidR="00A21A34" w:rsidRPr="00162DFB">
        <w:rPr>
          <w:rFonts w:ascii="Times New Roman" w:hAnsi="Times New Roman" w:cs="Times New Roman"/>
          <w:b/>
          <w:bCs/>
          <w:color w:val="000000" w:themeColor="text1"/>
          <w:sz w:val="24"/>
          <w:szCs w:val="24"/>
          <w:lang w:val="en-US"/>
        </w:rPr>
        <w:t xml:space="preserve">. </w:t>
      </w:r>
      <w:r w:rsidR="00B426B1">
        <w:rPr>
          <w:rFonts w:ascii="Times New Roman" w:hAnsi="Times New Roman" w:cs="Times New Roman"/>
          <w:b/>
          <w:bCs/>
          <w:color w:val="000000" w:themeColor="text1"/>
          <w:sz w:val="24"/>
          <w:szCs w:val="24"/>
          <w:lang w:val="en-US"/>
        </w:rPr>
        <w:t xml:space="preserve">Commuting movements </w:t>
      </w:r>
      <w:r w:rsidR="004A4CC5" w:rsidRPr="00162DFB">
        <w:rPr>
          <w:rFonts w:ascii="Times New Roman" w:hAnsi="Times New Roman" w:cs="Times New Roman"/>
          <w:b/>
          <w:bCs/>
          <w:color w:val="000000" w:themeColor="text1"/>
          <w:sz w:val="24"/>
          <w:szCs w:val="24"/>
          <w:lang w:val="en-US"/>
        </w:rPr>
        <w:t>and roadkill risk</w:t>
      </w:r>
      <w:r w:rsidR="00A21A34" w:rsidRPr="00162DFB">
        <w:rPr>
          <w:rFonts w:ascii="Times New Roman" w:hAnsi="Times New Roman" w:cs="Times New Roman"/>
          <w:b/>
          <w:bCs/>
          <w:color w:val="000000" w:themeColor="text1"/>
          <w:sz w:val="24"/>
          <w:szCs w:val="24"/>
          <w:lang w:val="en-US"/>
        </w:rPr>
        <w:t>, p</w:t>
      </w:r>
      <w:r w:rsidR="00FC10C9">
        <w:rPr>
          <w:rFonts w:ascii="Times New Roman" w:hAnsi="Times New Roman" w:cs="Times New Roman"/>
          <w:b/>
          <w:bCs/>
          <w:color w:val="000000" w:themeColor="text1"/>
          <w:sz w:val="24"/>
          <w:szCs w:val="24"/>
          <w:lang w:val="en-US"/>
        </w:rPr>
        <w:t>2</w:t>
      </w:r>
    </w:p>
    <w:p w14:paraId="4FD80478" w14:textId="4C9E62CD" w:rsidR="00A21A34" w:rsidRDefault="00D1183A" w:rsidP="00A21A34">
      <w:pPr>
        <w:spacing w:after="0" w:line="480" w:lineRule="auto"/>
        <w:rPr>
          <w:ins w:id="1" w:author="Hofer, Heribert" w:date="2022-03-07T09:00:00Z"/>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2</w:t>
      </w:r>
      <w:r w:rsidR="00A21A34" w:rsidRPr="00162DFB">
        <w:rPr>
          <w:rFonts w:ascii="Times New Roman" w:hAnsi="Times New Roman" w:cs="Times New Roman"/>
          <w:b/>
          <w:bCs/>
          <w:color w:val="000000" w:themeColor="text1"/>
          <w:sz w:val="24"/>
          <w:szCs w:val="24"/>
          <w:lang w:val="en-US"/>
        </w:rPr>
        <w:t xml:space="preserve">. Distribution of research effort across seasons, </w:t>
      </w:r>
      <w:del w:id="2" w:author="Hofer, Heribert" w:date="2022-03-07T09:00:00Z">
        <w:r w:rsidR="00A21A34" w:rsidRPr="00162DFB" w:rsidDel="00F45D5E">
          <w:rPr>
            <w:rFonts w:ascii="Times New Roman" w:hAnsi="Times New Roman" w:cs="Times New Roman"/>
            <w:b/>
            <w:bCs/>
            <w:color w:val="000000" w:themeColor="text1"/>
            <w:sz w:val="24"/>
            <w:szCs w:val="24"/>
            <w:lang w:val="en-US"/>
          </w:rPr>
          <w:delText>p</w:delText>
        </w:r>
        <w:r w:rsidR="00FC10C9" w:rsidDel="00F45D5E">
          <w:rPr>
            <w:rFonts w:ascii="Times New Roman" w:hAnsi="Times New Roman" w:cs="Times New Roman"/>
            <w:b/>
            <w:bCs/>
            <w:color w:val="000000" w:themeColor="text1"/>
            <w:sz w:val="24"/>
            <w:szCs w:val="24"/>
            <w:lang w:val="en-US"/>
          </w:rPr>
          <w:delText>3</w:delText>
        </w:r>
      </w:del>
      <w:ins w:id="3" w:author="Hofer, Heribert" w:date="2022-03-07T09:00:00Z">
        <w:r w:rsidR="00F45D5E" w:rsidRPr="00162DFB">
          <w:rPr>
            <w:rFonts w:ascii="Times New Roman" w:hAnsi="Times New Roman" w:cs="Times New Roman"/>
            <w:b/>
            <w:bCs/>
            <w:color w:val="000000" w:themeColor="text1"/>
            <w:sz w:val="24"/>
            <w:szCs w:val="24"/>
            <w:lang w:val="en-US"/>
          </w:rPr>
          <w:t>p</w:t>
        </w:r>
        <w:r w:rsidR="00F45D5E">
          <w:rPr>
            <w:rFonts w:ascii="Times New Roman" w:hAnsi="Times New Roman" w:cs="Times New Roman"/>
            <w:b/>
            <w:bCs/>
            <w:color w:val="000000" w:themeColor="text1"/>
            <w:sz w:val="24"/>
            <w:szCs w:val="24"/>
            <w:lang w:val="en-US"/>
          </w:rPr>
          <w:t>4</w:t>
        </w:r>
      </w:ins>
    </w:p>
    <w:p w14:paraId="73412B69" w14:textId="0A839EAD" w:rsidR="00F45D5E" w:rsidRPr="00162DFB" w:rsidRDefault="00F45D5E" w:rsidP="00A21A34">
      <w:pPr>
        <w:spacing w:after="0" w:line="480" w:lineRule="auto"/>
        <w:rPr>
          <w:rFonts w:ascii="Times New Roman" w:hAnsi="Times New Roman" w:cs="Times New Roman"/>
          <w:b/>
          <w:bCs/>
          <w:color w:val="000000" w:themeColor="text1"/>
          <w:sz w:val="24"/>
          <w:szCs w:val="24"/>
          <w:lang w:val="en-US"/>
        </w:rPr>
      </w:pPr>
      <w:ins w:id="4" w:author="Hofer, Heribert" w:date="2022-03-07T09:00:00Z">
        <w:r>
          <w:rPr>
            <w:rFonts w:ascii="Times New Roman" w:hAnsi="Times New Roman" w:cs="Times New Roman"/>
            <w:b/>
            <w:bCs/>
            <w:color w:val="000000" w:themeColor="text1"/>
            <w:sz w:val="24"/>
            <w:szCs w:val="24"/>
            <w:lang w:val="en-US"/>
          </w:rPr>
          <w:t xml:space="preserve">3. References to </w:t>
        </w:r>
        <w:del w:id="5" w:author="Sarah Benhaiem" w:date="2022-03-17T19:14:00Z">
          <w:r w:rsidDel="00CD036D">
            <w:rPr>
              <w:rFonts w:ascii="Times New Roman" w:hAnsi="Times New Roman" w:cs="Times New Roman"/>
              <w:b/>
              <w:bCs/>
              <w:color w:val="000000" w:themeColor="text1"/>
              <w:sz w:val="24"/>
              <w:szCs w:val="24"/>
              <w:lang w:val="en-US"/>
            </w:rPr>
            <w:delText>supplementary</w:delText>
          </w:r>
        </w:del>
      </w:ins>
      <w:ins w:id="6" w:author="Sarah Benhaiem" w:date="2022-03-17T19:14:00Z">
        <w:r w:rsidR="00CD036D">
          <w:rPr>
            <w:rFonts w:ascii="Times New Roman" w:hAnsi="Times New Roman" w:cs="Times New Roman"/>
            <w:b/>
            <w:bCs/>
            <w:color w:val="000000" w:themeColor="text1"/>
            <w:sz w:val="24"/>
            <w:szCs w:val="24"/>
            <w:lang w:val="en-US"/>
          </w:rPr>
          <w:t>supporting</w:t>
        </w:r>
      </w:ins>
      <w:ins w:id="7" w:author="Hofer, Heribert" w:date="2022-03-07T09:00:00Z">
        <w:r>
          <w:rPr>
            <w:rFonts w:ascii="Times New Roman" w:hAnsi="Times New Roman" w:cs="Times New Roman"/>
            <w:b/>
            <w:bCs/>
            <w:color w:val="000000" w:themeColor="text1"/>
            <w:sz w:val="24"/>
            <w:szCs w:val="24"/>
            <w:lang w:val="en-US"/>
          </w:rPr>
          <w:t xml:space="preserve"> information, p5</w:t>
        </w:r>
      </w:ins>
    </w:p>
    <w:p w14:paraId="776621C9" w14:textId="35E989AB" w:rsidR="00097151" w:rsidDel="00F45D5E" w:rsidRDefault="00097151" w:rsidP="00D1183A">
      <w:pPr>
        <w:spacing w:after="160" w:line="259" w:lineRule="auto"/>
        <w:rPr>
          <w:del w:id="8" w:author="Hofer, Heribert" w:date="2022-03-07T09:00:00Z"/>
          <w:rFonts w:ascii="Times New Roman" w:hAnsi="Times New Roman" w:cs="Times New Roman"/>
          <w:color w:val="000000" w:themeColor="text1"/>
          <w:sz w:val="24"/>
          <w:szCs w:val="24"/>
          <w:lang w:val="en-US"/>
        </w:rPr>
      </w:pPr>
    </w:p>
    <w:p w14:paraId="26C22FA8" w14:textId="5B53361E" w:rsidR="00D1183A" w:rsidDel="00F45D5E" w:rsidRDefault="00D1183A" w:rsidP="00D1183A">
      <w:pPr>
        <w:spacing w:after="160" w:line="259" w:lineRule="auto"/>
        <w:rPr>
          <w:del w:id="9" w:author="Hofer, Heribert" w:date="2022-03-07T09:00:00Z"/>
          <w:rFonts w:ascii="Times New Roman" w:hAnsi="Times New Roman" w:cs="Times New Roman"/>
          <w:color w:val="000000" w:themeColor="text1"/>
          <w:sz w:val="24"/>
          <w:szCs w:val="24"/>
          <w:lang w:val="en-US"/>
        </w:rPr>
      </w:pPr>
    </w:p>
    <w:p w14:paraId="686AF4B1" w14:textId="2250044D" w:rsidR="00D1183A" w:rsidDel="00F45D5E" w:rsidRDefault="00D1183A" w:rsidP="00D1183A">
      <w:pPr>
        <w:spacing w:after="160" w:line="259" w:lineRule="auto"/>
        <w:rPr>
          <w:del w:id="10" w:author="Hofer, Heribert" w:date="2022-03-07T09:00:00Z"/>
          <w:rFonts w:ascii="Times New Roman" w:hAnsi="Times New Roman" w:cs="Times New Roman"/>
          <w:color w:val="000000" w:themeColor="text1"/>
          <w:sz w:val="24"/>
          <w:szCs w:val="24"/>
          <w:lang w:val="en-US"/>
        </w:rPr>
      </w:pPr>
    </w:p>
    <w:p w14:paraId="0523AC68" w14:textId="72C1CAEC" w:rsidR="00D1183A" w:rsidDel="00F45D5E" w:rsidRDefault="00D1183A" w:rsidP="00D1183A">
      <w:pPr>
        <w:spacing w:after="160" w:line="259" w:lineRule="auto"/>
        <w:rPr>
          <w:del w:id="11" w:author="Hofer, Heribert" w:date="2022-03-07T09:00:00Z"/>
          <w:rFonts w:ascii="Times New Roman" w:hAnsi="Times New Roman" w:cs="Times New Roman"/>
          <w:color w:val="000000" w:themeColor="text1"/>
          <w:sz w:val="24"/>
          <w:szCs w:val="24"/>
          <w:lang w:val="en-US"/>
        </w:rPr>
      </w:pPr>
    </w:p>
    <w:p w14:paraId="140EFBC3" w14:textId="0F92AE7B" w:rsidR="00D1183A" w:rsidDel="00F45D5E" w:rsidRDefault="00D1183A" w:rsidP="00D1183A">
      <w:pPr>
        <w:spacing w:after="160" w:line="259" w:lineRule="auto"/>
        <w:rPr>
          <w:del w:id="12" w:author="Hofer, Heribert" w:date="2022-03-07T09:00:00Z"/>
          <w:rFonts w:ascii="Times New Roman" w:hAnsi="Times New Roman" w:cs="Times New Roman"/>
          <w:color w:val="000000" w:themeColor="text1"/>
          <w:sz w:val="24"/>
          <w:szCs w:val="24"/>
          <w:lang w:val="en-US"/>
        </w:rPr>
      </w:pPr>
    </w:p>
    <w:p w14:paraId="0EE9880B" w14:textId="093C6A25" w:rsidR="00D1183A" w:rsidDel="00F45D5E" w:rsidRDefault="00D1183A" w:rsidP="00D1183A">
      <w:pPr>
        <w:spacing w:after="160" w:line="259" w:lineRule="auto"/>
        <w:rPr>
          <w:del w:id="13" w:author="Hofer, Heribert" w:date="2022-03-07T09:00:00Z"/>
          <w:rFonts w:ascii="Times New Roman" w:hAnsi="Times New Roman" w:cs="Times New Roman"/>
          <w:color w:val="000000" w:themeColor="text1"/>
          <w:sz w:val="24"/>
          <w:szCs w:val="24"/>
          <w:lang w:val="en-US"/>
        </w:rPr>
      </w:pPr>
    </w:p>
    <w:p w14:paraId="48F85F5A" w14:textId="6DC0CF87" w:rsidR="00D1183A" w:rsidDel="00F45D5E" w:rsidRDefault="00D1183A" w:rsidP="00D1183A">
      <w:pPr>
        <w:spacing w:after="160" w:line="259" w:lineRule="auto"/>
        <w:rPr>
          <w:del w:id="14" w:author="Hofer, Heribert" w:date="2022-03-07T09:00:00Z"/>
          <w:rFonts w:ascii="Times New Roman" w:hAnsi="Times New Roman" w:cs="Times New Roman"/>
          <w:color w:val="000000" w:themeColor="text1"/>
          <w:sz w:val="24"/>
          <w:szCs w:val="24"/>
          <w:lang w:val="en-US"/>
        </w:rPr>
      </w:pPr>
    </w:p>
    <w:p w14:paraId="114F8AC7" w14:textId="539662C8" w:rsidR="00D1183A" w:rsidDel="00F45D5E" w:rsidRDefault="00D1183A" w:rsidP="00D1183A">
      <w:pPr>
        <w:spacing w:after="160" w:line="259" w:lineRule="auto"/>
        <w:rPr>
          <w:del w:id="15" w:author="Hofer, Heribert" w:date="2022-03-07T09:00:00Z"/>
          <w:rFonts w:ascii="Times New Roman" w:hAnsi="Times New Roman" w:cs="Times New Roman"/>
          <w:color w:val="000000" w:themeColor="text1"/>
          <w:sz w:val="24"/>
          <w:szCs w:val="24"/>
          <w:lang w:val="en-US"/>
        </w:rPr>
      </w:pPr>
    </w:p>
    <w:p w14:paraId="4B5885BF" w14:textId="45C52C49" w:rsidR="00F45D5E" w:rsidRDefault="00F45D5E">
      <w:pPr>
        <w:spacing w:after="160" w:line="259" w:lineRule="auto"/>
        <w:rPr>
          <w:ins w:id="16" w:author="Hofer, Heribert" w:date="2022-03-07T09:00:00Z"/>
          <w:rFonts w:ascii="Times New Roman" w:hAnsi="Times New Roman" w:cs="Times New Roman"/>
          <w:color w:val="000000" w:themeColor="text1"/>
          <w:sz w:val="24"/>
          <w:szCs w:val="24"/>
          <w:lang w:val="en-US"/>
        </w:rPr>
      </w:pPr>
      <w:ins w:id="17" w:author="Hofer, Heribert" w:date="2022-03-07T09:00:00Z">
        <w:r>
          <w:rPr>
            <w:rFonts w:ascii="Times New Roman" w:hAnsi="Times New Roman" w:cs="Times New Roman"/>
            <w:color w:val="000000" w:themeColor="text1"/>
            <w:sz w:val="24"/>
            <w:szCs w:val="24"/>
            <w:lang w:val="en-US"/>
          </w:rPr>
          <w:lastRenderedPageBreak/>
          <w:br w:type="page"/>
        </w:r>
      </w:ins>
    </w:p>
    <w:p w14:paraId="3840BDAB" w14:textId="0699976C" w:rsidR="00D1183A" w:rsidRPr="00D1183A" w:rsidDel="00F45D5E" w:rsidRDefault="00D1183A" w:rsidP="00D1183A">
      <w:pPr>
        <w:spacing w:after="160" w:line="259" w:lineRule="auto"/>
        <w:rPr>
          <w:del w:id="18" w:author="Hofer, Heribert" w:date="2022-03-07T09:00:00Z"/>
          <w:rFonts w:ascii="Times New Roman" w:hAnsi="Times New Roman" w:cs="Times New Roman"/>
          <w:color w:val="000000" w:themeColor="text1"/>
          <w:sz w:val="24"/>
          <w:szCs w:val="24"/>
          <w:lang w:val="en-US"/>
        </w:rPr>
      </w:pPr>
    </w:p>
    <w:p w14:paraId="64BD05BE" w14:textId="28CBA92F" w:rsidR="004A4CC5" w:rsidRPr="0093520A" w:rsidRDefault="0022728D" w:rsidP="0093520A">
      <w:pPr>
        <w:pStyle w:val="ListParagraph"/>
        <w:numPr>
          <w:ilvl w:val="0"/>
          <w:numId w:val="6"/>
        </w:numPr>
        <w:spacing w:line="600" w:lineRule="auto"/>
        <w:jc w:val="both"/>
        <w:rPr>
          <w:rFonts w:ascii="Times New Roman" w:hAnsi="Times New Roman" w:cs="Times New Roman"/>
          <w:b/>
          <w:color w:val="000000" w:themeColor="text1"/>
          <w:sz w:val="24"/>
          <w:szCs w:val="24"/>
          <w:lang w:val="en-US"/>
        </w:rPr>
      </w:pPr>
      <w:r w:rsidRPr="0093520A">
        <w:rPr>
          <w:rFonts w:ascii="Times New Roman" w:hAnsi="Times New Roman" w:cs="Times New Roman"/>
          <w:b/>
          <w:color w:val="000000" w:themeColor="text1"/>
          <w:sz w:val="24"/>
          <w:szCs w:val="24"/>
          <w:lang w:val="en-US"/>
        </w:rPr>
        <w:t>Commuting</w:t>
      </w:r>
      <w:r w:rsidR="004A4CC5" w:rsidRPr="0093520A">
        <w:rPr>
          <w:rFonts w:ascii="Times New Roman" w:hAnsi="Times New Roman" w:cs="Times New Roman"/>
          <w:b/>
          <w:color w:val="000000" w:themeColor="text1"/>
          <w:sz w:val="24"/>
          <w:szCs w:val="24"/>
          <w:lang w:val="en-US"/>
        </w:rPr>
        <w:t xml:space="preserve"> movements and roadkill risk</w:t>
      </w:r>
    </w:p>
    <w:p w14:paraId="2E22ECD9" w14:textId="233391B5" w:rsidR="0093520A" w:rsidRDefault="0093520A" w:rsidP="00FC10C9">
      <w:pPr>
        <w:spacing w:line="600" w:lineRule="auto"/>
        <w:jc w:val="both"/>
        <w:rPr>
          <w:rFonts w:ascii="Times New Roman" w:hAnsi="Times New Roman" w:cs="Times New Roman"/>
          <w:color w:val="000000" w:themeColor="text1"/>
          <w:sz w:val="24"/>
          <w:szCs w:val="24"/>
          <w:lang w:val="en-US"/>
        </w:rPr>
      </w:pPr>
      <w:r w:rsidRPr="0093520A">
        <w:rPr>
          <w:rFonts w:ascii="Times New Roman" w:hAnsi="Times New Roman" w:cs="Times New Roman"/>
          <w:color w:val="000000" w:themeColor="text1"/>
          <w:sz w:val="24"/>
          <w:szCs w:val="24"/>
          <w:lang w:val="en-US"/>
        </w:rPr>
        <w:t>As Table S1 demonstrates, most carcasses were found when low prey abundance was scored in the respective clan territory (for details see</w:t>
      </w:r>
      <w:r w:rsidR="0025141C">
        <w:rPr>
          <w:rFonts w:ascii="Times New Roman" w:hAnsi="Times New Roman" w:cs="Times New Roman"/>
          <w:color w:val="000000" w:themeColor="text1"/>
          <w:sz w:val="24"/>
          <w:szCs w:val="24"/>
          <w:lang w:val="en-US"/>
        </w:rPr>
        <w:t xml:space="preserve"> </w:t>
      </w:r>
      <w:r w:rsidR="0025141C">
        <w:rPr>
          <w:rFonts w:ascii="Times New Roman" w:hAnsi="Times New Roman" w:cs="Times New Roman"/>
          <w:color w:val="000000" w:themeColor="text1"/>
          <w:sz w:val="24"/>
          <w:szCs w:val="24"/>
          <w:lang w:val="en-US"/>
        </w:rPr>
        <w:fldChar w:fldCharType="begin"/>
      </w:r>
      <w:r w:rsidR="0025141C">
        <w:rPr>
          <w:rFonts w:ascii="Times New Roman" w:hAnsi="Times New Roman" w:cs="Times New Roman"/>
          <w:color w:val="000000" w:themeColor="text1"/>
          <w:sz w:val="24"/>
          <w:szCs w:val="24"/>
          <w:lang w:val="en-US"/>
        </w:rPr>
        <w:instrText xml:space="preserve"> ADDIN ZOTERO_ITEM CSL_CITATION {"citationID":"GI8w6Op6","properties":{"formattedCitation":"(Hofer and East, 1993a)","plainCitation":"(Hofer and East, 1993a)","noteIndex":0},"citationItems":[{"id":2603,"uris":["http://zotero.org/users/5432491/items/D2ZY5R82"],"uri":["http://zotero.org/users/5432491/items/D2ZY5R82"],"itemData":{"id":2603,"type":"article-journal","abstract":". The social organization and space use of spotted hyaenas, Crocuta crocuta Erxleben, in the Serengeti, Tanzania is described. In contrast to Kruuk (1972, The Spotted Hyena. Chicago: University of Chicago Press), spotted hyaenas in the Serengeti live in large stable groups (clans); median clan size for seven clans was 47 adults and subadults. Clans defended permanent territories that contained the communal den. The size of one well-known territory was 55·5 km2. Territories contained low densities of resident herbivores (mean 3·3 animals/km2) throughout the year, but experienced very high densities (mean 219 animals/km2) of migratory herds, principally wildebeest, Connochaetes taurinus , zebra, Equus burchelli, and Thomson's gazelle, Gazella thomsoni, for only 26% of the year. The most important prey killed inside territories were migratory species. When the migratory herds were away from a clan's territory, clan members regularly left the territory to forage on nearby migratory herds ('commuting trips'). Clan sizes were maintained above the carrying capacity of the territory, estimated from populations of resident herbivores, by year-round exploitation of migratory herbivores. This suggests that, in contrast to many other carnivores, group sizes of Serengeti hyaenas are not limited by resources on the territory and feeding ranges are decoupled from territoriality.","container-title":"Animal Behaviour","DOI":"10.1006/anbe.1993.1222","ISSN":"0003-3472","issue":"3","journalAbbreviation":"Animal Behaviour","language":"en","note":"number: 3","page":"547-557","source":"ScienceDirect","title":"The commuting system of Serengeti spotted hyaenas: how a predator copes with migratory prey. I. Social organization","title-short":"The commuting system of Serengeti spotted hyaenas","volume":"46","author":[{"family":"Hofer","given":"Heribert"},{"family":"East","given":"Marion L."}],"issued":{"date-parts":[["1993",9,1]]}}}],"schema":"https://github.com/citation-style-language/schema/raw/master/csl-citation.json"} </w:instrText>
      </w:r>
      <w:r w:rsidR="0025141C">
        <w:rPr>
          <w:rFonts w:ascii="Times New Roman" w:hAnsi="Times New Roman" w:cs="Times New Roman"/>
          <w:color w:val="000000" w:themeColor="text1"/>
          <w:sz w:val="24"/>
          <w:szCs w:val="24"/>
          <w:lang w:val="en-US"/>
        </w:rPr>
        <w:fldChar w:fldCharType="separate"/>
      </w:r>
      <w:del w:id="19" w:author="Hofer, Heribert" w:date="2022-03-07T08:57:00Z">
        <w:r w:rsidR="0025141C" w:rsidRPr="0025141C" w:rsidDel="00F45D5E">
          <w:rPr>
            <w:rFonts w:ascii="Times New Roman" w:hAnsi="Times New Roman" w:cs="Times New Roman"/>
            <w:sz w:val="24"/>
            <w:lang w:val="en-US"/>
          </w:rPr>
          <w:delText>(</w:delText>
        </w:r>
      </w:del>
      <w:r w:rsidR="0025141C" w:rsidRPr="0025141C">
        <w:rPr>
          <w:rFonts w:ascii="Times New Roman" w:hAnsi="Times New Roman" w:cs="Times New Roman"/>
          <w:sz w:val="24"/>
          <w:lang w:val="en-US"/>
        </w:rPr>
        <w:t>Hofer and East, 1993a)</w:t>
      </w:r>
      <w:r w:rsidR="0025141C">
        <w:rPr>
          <w:rFonts w:ascii="Times New Roman" w:hAnsi="Times New Roman" w:cs="Times New Roman"/>
          <w:color w:val="000000" w:themeColor="text1"/>
          <w:sz w:val="24"/>
          <w:szCs w:val="24"/>
          <w:lang w:val="en-US"/>
        </w:rPr>
        <w:fldChar w:fldCharType="end"/>
      </w:r>
      <w:del w:id="20" w:author="Hofer, Heribert" w:date="2022-03-07T08:57:00Z">
        <w:r w:rsidR="0025141C" w:rsidDel="00F45D5E">
          <w:rPr>
            <w:rFonts w:ascii="Times New Roman" w:hAnsi="Times New Roman" w:cs="Times New Roman"/>
            <w:color w:val="000000" w:themeColor="text1"/>
            <w:sz w:val="24"/>
            <w:szCs w:val="24"/>
            <w:lang w:val="en-US"/>
          </w:rPr>
          <w:delText>)</w:delText>
        </w:r>
      </w:del>
      <w:r w:rsidRPr="0093520A">
        <w:rPr>
          <w:rFonts w:ascii="Times New Roman" w:hAnsi="Times New Roman" w:cs="Times New Roman"/>
          <w:color w:val="000000" w:themeColor="text1"/>
          <w:sz w:val="24"/>
          <w:szCs w:val="24"/>
          <w:lang w:val="en-US"/>
        </w:rPr>
        <w:t xml:space="preserve">. During low prey abundance, </w:t>
      </w:r>
      <w:commentRangeStart w:id="21"/>
      <w:del w:id="22" w:author="East, Marion" w:date="2022-03-14T19:09:00Z">
        <w:r w:rsidRPr="0093520A" w:rsidDel="00382802">
          <w:rPr>
            <w:rFonts w:ascii="Times New Roman" w:hAnsi="Times New Roman" w:cs="Times New Roman"/>
            <w:color w:val="000000" w:themeColor="text1"/>
            <w:sz w:val="24"/>
            <w:szCs w:val="24"/>
            <w:lang w:val="en-US"/>
          </w:rPr>
          <w:delText>all</w:delText>
        </w:r>
      </w:del>
      <w:ins w:id="23" w:author="East, Marion" w:date="2022-03-14T19:10:00Z">
        <w:r w:rsidR="00382802">
          <w:rPr>
            <w:rFonts w:ascii="Times New Roman" w:hAnsi="Times New Roman" w:cs="Times New Roman"/>
            <w:color w:val="000000" w:themeColor="text1"/>
            <w:sz w:val="24"/>
            <w:szCs w:val="24"/>
            <w:lang w:val="en-US"/>
          </w:rPr>
          <w:t>adult and subadult</w:t>
        </w:r>
      </w:ins>
      <w:r w:rsidRPr="0093520A">
        <w:rPr>
          <w:rFonts w:ascii="Times New Roman" w:hAnsi="Times New Roman" w:cs="Times New Roman"/>
          <w:color w:val="000000" w:themeColor="text1"/>
          <w:sz w:val="24"/>
          <w:szCs w:val="24"/>
          <w:lang w:val="en-US"/>
        </w:rPr>
        <w:t xml:space="preserve"> clan members commute </w:t>
      </w:r>
      <w:commentRangeEnd w:id="21"/>
      <w:r w:rsidR="00AE136F">
        <w:rPr>
          <w:rStyle w:val="CommentReference"/>
          <w:rFonts w:cs="Calibri"/>
          <w:lang w:val="de-DE" w:eastAsia="zh-CN"/>
        </w:rPr>
        <w:commentReference w:id="21"/>
      </w:r>
      <w:r w:rsidRPr="0093520A">
        <w:rPr>
          <w:rFonts w:ascii="Times New Roman" w:hAnsi="Times New Roman" w:cs="Times New Roman"/>
          <w:color w:val="000000" w:themeColor="text1"/>
          <w:sz w:val="24"/>
          <w:szCs w:val="24"/>
          <w:lang w:val="en-US"/>
        </w:rPr>
        <w:t>to feed on migratory herds</w:t>
      </w:r>
      <w:r w:rsidR="0025141C">
        <w:rPr>
          <w:rFonts w:ascii="Times New Roman" w:hAnsi="Times New Roman" w:cs="Times New Roman"/>
          <w:color w:val="000000" w:themeColor="text1"/>
          <w:sz w:val="24"/>
          <w:szCs w:val="24"/>
          <w:lang w:val="en-US"/>
        </w:rPr>
        <w:t xml:space="preserve"> </w:t>
      </w:r>
      <w:r w:rsidR="0025141C">
        <w:rPr>
          <w:rFonts w:ascii="Times New Roman" w:hAnsi="Times New Roman" w:cs="Times New Roman"/>
          <w:color w:val="000000" w:themeColor="text1"/>
          <w:sz w:val="24"/>
          <w:szCs w:val="24"/>
          <w:lang w:val="en-US"/>
        </w:rPr>
        <w:fldChar w:fldCharType="begin"/>
      </w:r>
      <w:r w:rsidR="0025141C">
        <w:rPr>
          <w:rFonts w:ascii="Times New Roman" w:hAnsi="Times New Roman" w:cs="Times New Roman"/>
          <w:color w:val="000000" w:themeColor="text1"/>
          <w:sz w:val="24"/>
          <w:szCs w:val="24"/>
          <w:lang w:val="en-US"/>
        </w:rPr>
        <w:instrText xml:space="preserve"> ADDIN ZOTERO_ITEM CSL_CITATION {"citationID":"ddc5EFT9","properties":{"formattedCitation":"(Hofer and East, 1993a, 1993b, 1993c, 2003)","plainCitation":"(Hofer and East, 1993a, 1993b, 1993c, 2003)","noteIndex":0},"citationItems":[{"id":2603,"uris":["http://zotero.org/users/5432491/items/D2ZY5R82"],"uri":["http://zotero.org/users/5432491/items/D2ZY5R82"],"itemData":{"id":2603,"type":"article-journal","abstract":". The social organization and space use of spotted hyaenas, Crocuta crocuta Erxleben, in the Serengeti, Tanzania is described. In contrast to Kruuk (1972, The Spotted Hyena. Chicago: University of Chicago Press), spotted hyaenas in the Serengeti live in large stable groups (clans); median clan size for seven clans was 47 adults and subadults. Clans defended permanent territories that contained the communal den. The size of one well-known territory was 55·5 km2. Territories contained low densities of resident herbivores (mean 3·3 animals/km2) throughout the year, but experienced very high densities (mean 219 animals/km2) of migratory herds, principally wildebeest, Connochaetes taurinus , zebra, Equus burchelli, and Thomson's gazelle, Gazella thomsoni, for only 26% of the year. The most important prey killed inside territories were migratory species. When the migratory herds were away from a clan's territory, clan members regularly left the territory to forage on nearby migratory herds ('commuting trips'). Clan sizes were maintained above the carrying capacity of the territory, estimated from populations of resident herbivores, by year-round exploitation of migratory herbivores. This suggests that, in contrast to many other carnivores, group sizes of Serengeti hyaenas are not limited by resources on the territory and feeding ranges are decoupled from territoriality.","container-title":"Animal Behaviour","DOI":"10.1006/anbe.1993.1222","ISSN":"0003-3472","issue":"3","journalAbbreviation":"Animal Behaviour","language":"en","note":"number: 3","page":"547-557","source":"ScienceDirect","title":"The commuting system of Serengeti spotted hyaenas: how a predator copes with migratory prey. I. Social organization","title-short":"The commuting system of Serengeti spotted hyaenas","volume":"46","author":[{"family":"Hofer","given":"Heribert"},{"family":"East","given":"Marion L."}],"issued":{"date-parts":[["1993",9,1]]}}},{"id":2606,"uris":["http://zotero.org/users/5432491/items/7QQDGA6W"],"uri":["http://zotero.org/users/5432491/items/7QQDGA6W"],"itemData":{"id":2606,"type":"article-journal","abstract":". In the Serengeti, Tanzania, spotted hyaenas, Crocuta crocuta Erxleben, regularly left their clan's territory to feed on the nearest migratory herds ('commuting trips'). The mean commuting distance was 40 km. Commuting locations matched the movements of the migratory herds throughout the year. The distribution of commuters was compatible with the hypotheses that commuters (1) minimized contact with resident clans and (2) utilized areas where they were assured of locating migratory herds. The proportion of clan members commuting declined as prey abundance in the clan's territory increased. Territories were visited by non-residents (commuters) throughout the year but the number of foraging commuters increased substantially when large migratory herds entered a territory. During encounters between residents and intruders, residents adjusted their behaviour according to the context of the encounter: residents ignored commuters 'in transit', responded aggressively to commuters at kills, and engaged in prolonged clashes with neighbouring clans. A comparison with the space use systems of other carnivores indicates that the commuting system of spotted hyaenas in the Serengeti is unique. It is hypothesized that the development of the commuting system was contingent on several adaptive behavioural, morphological and physiological specializations.","container-title":"Animal Behaviour","DOI":"10.1006/anbe.1993.1223","ISSN":"0003-3472","issue":"3","journalAbbreviation":"Animal Behaviour","language":"en","note":"number: 3","page":"559-574","source":"ScienceDirect","title":"The commuting system of Serengeti spotted hyaenas: how a predator copes with migratory prey. II. Intrusion pressure and commuters' space use","title-short":"The commuting system of Serengeti spotted hyaenas","volume":"46","author":[{"family":"Hofer","given":"Heribert"},{"family":"East","given":"Marion L."}],"issued":{"date-parts":[["1993",9,1]]}}},{"id":2610,"uris":["http://zotero.org/users/5432491/items/GUP9CZD9"],"uri":["http://zotero.org/users/5432491/items/GUP9CZD9"],"itemData":{"id":2610,"type":"article-journal","abstract":". In the Serengeti, spotted hyaenas spent 46-62% of the year foraging by commuting between their clan's territory and the nearest herds of migratory herbivores. During the first 12 months of their life, cubs were stationed at the communal den and were dependent on milk from their mother ('denning female'). This study assessed the impact of the commuting system on maternal care in terms of den attendance and commuting effort, and its fitness consequences in terms of cub growth and survival. Duration of absence intervals decreased while frequency of maternal visits and cub growth rates increased with prey abundance. Mothers of singletons attended their cubs at the same rate as mothers of twins. Growth rates of singletons were higher than those of twins at each level of prey abundance. Cubs growing at higher long-term rates had a significantly better chance of survival. When migratory herbivores were absent from the clan's territory, denning females visited the den more often than non-denning females and males because the mean duration of their commuting trips was shorter (3-4 days versus 6-10 days). The higher attendance by denning females required an increase in travelling effort by a factor of 2·6-3·2 above the level of non-denning females and males. Because maternal effort was highest when cub growth was at a minimum, maternal fitness would be maximized by commuting as little as possible.","container-title":"Animal Behaviour","DOI":"10.1006/anbe.1993.1224","ISSN":"0003-3472","issue":"3","journalAbbreviation":"Animal Behaviour","language":"en","note":"number: 3","page":"575-589","source":"ScienceDirect","title":"The commuting system of Serengeti spotted hyaenas: how a predator copes with migratory prey. III. Attendance and maternal care","title-short":"The commuting system of Serengeti spotted hyaenas","volume":"46","author":[{"family":"Hofer","given":"Heribert"},{"family":"East","given":"Marion L."}],"issued":{"date-parts":[["1993",9,1]]}}},{"id":2731,"uris":["http://zotero.org/users/5432491/items/2TNTLYP6"],"uri":["http://zotero.org/users/5432491/items/2TNTLYP6"],"itemData":{"id":2731,"type":"article-journal","abstract":"We assessed the importance of three behavioral processes on the fitness of individual females as mediated via maternal care in matrilineally organized social groups of spotted hyenas Crocuta crocuta. These were maternal choice of foraging tactic, the maintenance of individual dominance rank (social status) within the adult female hierarchy, and the behavioral support provided by mothers to their daughters when daughters acquired their position in the adult female hierarchy. The effects of all behavioral processes were closely linked. Maternal care was dependent on maternal social status because high ranking females had priority of access to food, and individual maternal choice of foraging tactic was frequency – and social status-dependent when medium prey abundance provided an opportunity for such a choice. At medium prey abundance, low ranking females went on costly long distance commuting trips to forage on migratory herds outside the group territory, whereas high ranking females fed on kills within the group territory. As a consequence, offspring of high ranking females grew faster, had a higher chance of survival to adulthood, and thus high ranking females had a higher lifetime reproductive success. Daughters of high ranking females usually acquired a social status immediately below that of their mother provided they enjoyed the effective support from their mothers as coalition partners, and they gave birth to their first litter at an earlier age than daughters of low ranking mothers. Spotted hyenas are therefore an example of the ‘silver-spoon effect’. This study shows that the frequency-dependent outcome of behavioral processes can be a key determinant of maternal reproductive success in social carnivores and have a profound influence on the reproductive career prospects of offspring.","container-title":"Evolutionary Ecology","DOI":"10.1023/A:1027352517231","ISSN":"1573-8477","issue":"4","journalAbbreviation":"Evolutionary Ecology","language":"en","note":"number: 4","page":"315-331","source":"Springer Link","title":"Behavioral processes and costs of co-existence in female spotted hyenas: a life history perspective","title-short":"Behavioral processes and costs of co-existence in female spotted hyenas","volume":"17","author":[{"family":"Hofer","given":"Heribert"},{"family":"East","given":"Marion L."}],"issued":{"date-parts":[["2003",7,1]]}}}],"schema":"https://github.com/citation-style-language/schema/raw/master/csl-citation.json"} </w:instrText>
      </w:r>
      <w:r w:rsidR="0025141C">
        <w:rPr>
          <w:rFonts w:ascii="Times New Roman" w:hAnsi="Times New Roman" w:cs="Times New Roman"/>
          <w:color w:val="000000" w:themeColor="text1"/>
          <w:sz w:val="24"/>
          <w:szCs w:val="24"/>
          <w:lang w:val="en-US"/>
        </w:rPr>
        <w:fldChar w:fldCharType="separate"/>
      </w:r>
      <w:r w:rsidR="0025141C" w:rsidRPr="0025141C">
        <w:rPr>
          <w:rFonts w:ascii="Times New Roman" w:hAnsi="Times New Roman" w:cs="Times New Roman"/>
          <w:sz w:val="24"/>
          <w:lang w:val="en-US"/>
        </w:rPr>
        <w:t>(Hofer and East, 1993a, 1993b, 1993c, 2003)</w:t>
      </w:r>
      <w:r w:rsidR="0025141C">
        <w:rPr>
          <w:rFonts w:ascii="Times New Roman" w:hAnsi="Times New Roman" w:cs="Times New Roman"/>
          <w:color w:val="000000" w:themeColor="text1"/>
          <w:sz w:val="24"/>
          <w:szCs w:val="24"/>
          <w:lang w:val="en-US"/>
        </w:rPr>
        <w:fldChar w:fldCharType="end"/>
      </w:r>
      <w:r w:rsidRPr="0093520A">
        <w:rPr>
          <w:rFonts w:ascii="Times New Roman" w:hAnsi="Times New Roman" w:cs="Times New Roman"/>
          <w:color w:val="000000" w:themeColor="text1"/>
          <w:sz w:val="24"/>
          <w:szCs w:val="24"/>
          <w:lang w:val="en-US"/>
        </w:rPr>
        <w:t xml:space="preserve">. The three carcasses killed when prey abundance in their clan territory was scored medium belonged to an age </w:t>
      </w:r>
      <w:del w:id="24" w:author="East, Marion" w:date="2022-03-14T19:10:00Z">
        <w:r w:rsidRPr="0093520A" w:rsidDel="00382802">
          <w:rPr>
            <w:rFonts w:ascii="Times New Roman" w:hAnsi="Times New Roman" w:cs="Times New Roman"/>
            <w:color w:val="000000" w:themeColor="text1"/>
            <w:sz w:val="24"/>
            <w:szCs w:val="24"/>
            <w:lang w:val="en-US"/>
          </w:rPr>
          <w:delText>and/or sex</w:delText>
        </w:r>
      </w:del>
      <w:del w:id="25" w:author="Sarah Benhaiem" w:date="2022-03-17T19:14:00Z">
        <w:r w:rsidRPr="0093520A" w:rsidDel="00CD036D">
          <w:rPr>
            <w:rFonts w:ascii="Times New Roman" w:hAnsi="Times New Roman" w:cs="Times New Roman"/>
            <w:color w:val="000000" w:themeColor="text1"/>
            <w:sz w:val="24"/>
            <w:szCs w:val="24"/>
            <w:lang w:val="en-US"/>
          </w:rPr>
          <w:delText xml:space="preserve"> </w:delText>
        </w:r>
      </w:del>
      <w:r w:rsidRPr="0093520A">
        <w:rPr>
          <w:rFonts w:ascii="Times New Roman" w:hAnsi="Times New Roman" w:cs="Times New Roman"/>
          <w:color w:val="000000" w:themeColor="text1"/>
          <w:sz w:val="24"/>
          <w:szCs w:val="24"/>
          <w:lang w:val="en-US"/>
        </w:rPr>
        <w:t>class which also commutes at medium prey abundance</w:t>
      </w:r>
      <w:r w:rsidR="0025141C">
        <w:rPr>
          <w:rFonts w:ascii="Times New Roman" w:hAnsi="Times New Roman" w:cs="Times New Roman"/>
          <w:color w:val="000000" w:themeColor="text1"/>
          <w:sz w:val="24"/>
          <w:szCs w:val="24"/>
          <w:lang w:val="en-US"/>
        </w:rPr>
        <w:t xml:space="preserve"> </w:t>
      </w:r>
      <w:r w:rsidR="0025141C">
        <w:rPr>
          <w:rFonts w:ascii="Times New Roman" w:hAnsi="Times New Roman" w:cs="Times New Roman"/>
          <w:color w:val="000000" w:themeColor="text1"/>
          <w:sz w:val="24"/>
          <w:szCs w:val="24"/>
          <w:lang w:val="en-US"/>
        </w:rPr>
        <w:fldChar w:fldCharType="begin"/>
      </w:r>
      <w:r w:rsidR="0025141C">
        <w:rPr>
          <w:rFonts w:ascii="Times New Roman" w:hAnsi="Times New Roman" w:cs="Times New Roman"/>
          <w:color w:val="000000" w:themeColor="text1"/>
          <w:sz w:val="24"/>
          <w:szCs w:val="24"/>
          <w:lang w:val="en-US"/>
        </w:rPr>
        <w:instrText xml:space="preserve"> ADDIN ZOTERO_ITEM CSL_CITATION {"citationID":"SdW2vgXW","properties":{"formattedCitation":"(Hofer and East, 2003)","plainCitation":"(Hofer and East, 2003)","noteIndex":0},"citationItems":[{"id":2731,"uris":["http://zotero.org/users/5432491/items/2TNTLYP6"],"uri":["http://zotero.org/users/5432491/items/2TNTLYP6"],"itemData":{"id":2731,"type":"article-journal","abstract":"We assessed the importance of three behavioral processes on the fitness of individual females as mediated via maternal care in matrilineally organized social groups of spotted hyenas Crocuta crocuta. These were maternal choice of foraging tactic, the maintenance of individual dominance rank (social status) within the adult female hierarchy, and the behavioral support provided by mothers to their daughters when daughters acquired their position in the adult female hierarchy. The effects of all behavioral processes were closely linked. Maternal care was dependent on maternal social status because high ranking females had priority of access to food, and individual maternal choice of foraging tactic was frequency – and social status-dependent when medium prey abundance provided an opportunity for such a choice. At medium prey abundance, low ranking females went on costly long distance commuting trips to forage on migratory herds outside the group territory, whereas high ranking females fed on kills within the group territory. As a consequence, offspring of high ranking females grew faster, had a higher chance of survival to adulthood, and thus high ranking females had a higher lifetime reproductive success. Daughters of high ranking females usually acquired a social status immediately below that of their mother provided they enjoyed the effective support from their mothers as coalition partners, and they gave birth to their first litter at an earlier age than daughters of low ranking mothers. Spotted hyenas are therefore an example of the ‘silver-spoon effect’. This study shows that the frequency-dependent outcome of behavioral processes can be a key determinant of maternal reproductive success in social carnivores and have a profound influence on the reproductive career prospects of offspring.","container-title":"Evolutionary Ecology","DOI":"10.1023/A:1027352517231","ISSN":"1573-8477","issue":"4","journalAbbreviation":"Evolutionary Ecology","language":"en","note":"number: 4","page":"315-331","source":"Springer Link","title":"Behavioral processes and costs of co-existence in female spotted hyenas: a life history perspective","title-short":"Behavioral processes and costs of co-existence in female spotted hyenas","volume":"17","author":[{"family":"Hofer","given":"Heribert"},{"family":"East","given":"Marion L."}],"issued":{"date-parts":[["2003",7,1]]}}}],"schema":"https://github.com/citation-style-language/schema/raw/master/csl-citation.json"} </w:instrText>
      </w:r>
      <w:r w:rsidR="0025141C">
        <w:rPr>
          <w:rFonts w:ascii="Times New Roman" w:hAnsi="Times New Roman" w:cs="Times New Roman"/>
          <w:color w:val="000000" w:themeColor="text1"/>
          <w:sz w:val="24"/>
          <w:szCs w:val="24"/>
          <w:lang w:val="en-US"/>
        </w:rPr>
        <w:fldChar w:fldCharType="separate"/>
      </w:r>
      <w:r w:rsidR="0025141C" w:rsidRPr="00CD036D">
        <w:rPr>
          <w:rFonts w:ascii="Times New Roman" w:hAnsi="Times New Roman" w:cs="Times New Roman"/>
          <w:sz w:val="24"/>
          <w:lang w:val="en-US"/>
          <w:rPrChange w:id="26" w:author="Sarah Benhaiem" w:date="2022-03-17T19:14:00Z">
            <w:rPr>
              <w:rFonts w:ascii="Times New Roman" w:hAnsi="Times New Roman" w:cs="Times New Roman"/>
              <w:sz w:val="24"/>
            </w:rPr>
          </w:rPrChange>
        </w:rPr>
        <w:t>(Hofer and East, 2003)</w:t>
      </w:r>
      <w:r w:rsidR="0025141C">
        <w:rPr>
          <w:rFonts w:ascii="Times New Roman" w:hAnsi="Times New Roman" w:cs="Times New Roman"/>
          <w:color w:val="000000" w:themeColor="text1"/>
          <w:sz w:val="24"/>
          <w:szCs w:val="24"/>
          <w:lang w:val="en-US"/>
        </w:rPr>
        <w:fldChar w:fldCharType="end"/>
      </w:r>
      <w:r w:rsidR="0025141C">
        <w:rPr>
          <w:rFonts w:ascii="Times New Roman" w:hAnsi="Times New Roman" w:cs="Times New Roman"/>
          <w:color w:val="000000" w:themeColor="text1"/>
          <w:sz w:val="24"/>
          <w:szCs w:val="24"/>
          <w:lang w:val="en-US"/>
        </w:rPr>
        <w:t>.</w:t>
      </w:r>
    </w:p>
    <w:p w14:paraId="39C1F21D" w14:textId="77777777" w:rsidR="00F45D5E" w:rsidRDefault="00F45D5E">
      <w:pPr>
        <w:spacing w:after="160" w:line="259" w:lineRule="auto"/>
        <w:rPr>
          <w:ins w:id="27" w:author="Hofer, Heribert" w:date="2022-03-07T08:59:00Z"/>
          <w:rFonts w:ascii="Times New Roman" w:hAnsi="Times New Roman" w:cs="Times New Roman"/>
          <w:b/>
          <w:bCs/>
          <w:color w:val="000000" w:themeColor="text1"/>
          <w:sz w:val="24"/>
          <w:szCs w:val="24"/>
          <w:lang w:val="en-US"/>
        </w:rPr>
      </w:pPr>
      <w:ins w:id="28" w:author="Hofer, Heribert" w:date="2022-03-07T08:59:00Z">
        <w:r>
          <w:rPr>
            <w:rFonts w:ascii="Times New Roman" w:hAnsi="Times New Roman" w:cs="Times New Roman"/>
            <w:b/>
            <w:bCs/>
            <w:color w:val="000000" w:themeColor="text1"/>
            <w:sz w:val="24"/>
            <w:szCs w:val="24"/>
            <w:lang w:val="en-US"/>
          </w:rPr>
          <w:br w:type="page"/>
        </w:r>
      </w:ins>
    </w:p>
    <w:p w14:paraId="7171E1F8" w14:textId="5496D6F9" w:rsidR="0093520A" w:rsidRPr="008F614E" w:rsidRDefault="0093520A" w:rsidP="008F614E">
      <w:pPr>
        <w:spacing w:line="600" w:lineRule="auto"/>
        <w:jc w:val="both"/>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lastRenderedPageBreak/>
        <w:t>Table</w:t>
      </w:r>
      <w:r w:rsidRPr="00197DC0">
        <w:rPr>
          <w:rFonts w:ascii="Times New Roman" w:hAnsi="Times New Roman" w:cs="Times New Roman"/>
          <w:b/>
          <w:bCs/>
          <w:lang w:val="en-US"/>
        </w:rPr>
        <w:t xml:space="preserve"> </w:t>
      </w:r>
      <w:r>
        <w:rPr>
          <w:rFonts w:ascii="Times New Roman" w:hAnsi="Times New Roman" w:cs="Times New Roman"/>
          <w:b/>
          <w:bCs/>
          <w:lang w:val="en-US"/>
        </w:rPr>
        <w:t>S1.</w:t>
      </w:r>
      <w:r w:rsidRPr="00985267">
        <w:rPr>
          <w:rFonts w:ascii="Times New Roman" w:hAnsi="Times New Roman" w:cs="Times New Roman"/>
          <w:b/>
          <w:bCs/>
          <w:sz w:val="24"/>
          <w:szCs w:val="24"/>
          <w:lang w:val="en-US"/>
        </w:rPr>
        <w:t xml:space="preserve"> Roadkills of hyenas belonging to the studied clans. </w:t>
      </w:r>
      <w:r w:rsidRPr="00985267">
        <w:rPr>
          <w:rFonts w:ascii="Times New Roman" w:hAnsi="Times New Roman" w:cs="Times New Roman"/>
          <w:sz w:val="24"/>
          <w:szCs w:val="24"/>
          <w:lang w:val="en-US"/>
        </w:rPr>
        <w:t xml:space="preserve">The values in the last three columns are evaluated for the time of death of each hyena. Prey abundance </w:t>
      </w:r>
      <w:r>
        <w:rPr>
          <w:rFonts w:ascii="Times New Roman" w:hAnsi="Times New Roman" w:cs="Times New Roman"/>
          <w:sz w:val="24"/>
          <w:szCs w:val="24"/>
          <w:lang w:val="en-US"/>
        </w:rPr>
        <w:t>wa</w:t>
      </w:r>
      <w:r w:rsidRPr="00985267">
        <w:rPr>
          <w:rFonts w:ascii="Times New Roman" w:hAnsi="Times New Roman" w:cs="Times New Roman"/>
          <w:sz w:val="24"/>
          <w:szCs w:val="24"/>
          <w:lang w:val="en-US"/>
        </w:rPr>
        <w:t>s assessed in</w:t>
      </w:r>
      <w:r>
        <w:rPr>
          <w:rFonts w:ascii="Times New Roman" w:hAnsi="Times New Roman" w:cs="Times New Roman"/>
          <w:sz w:val="24"/>
          <w:szCs w:val="24"/>
          <w:lang w:val="en-US"/>
        </w:rPr>
        <w:t>side</w:t>
      </w:r>
      <w:r w:rsidRPr="00985267">
        <w:rPr>
          <w:rFonts w:ascii="Times New Roman" w:hAnsi="Times New Roman" w:cs="Times New Roman"/>
          <w:sz w:val="24"/>
          <w:szCs w:val="24"/>
          <w:lang w:val="en-US"/>
        </w:rPr>
        <w:t xml:space="preserve"> the territory of the clan </w:t>
      </w:r>
      <w:r>
        <w:rPr>
          <w:rFonts w:ascii="Times New Roman" w:hAnsi="Times New Roman" w:cs="Times New Roman"/>
          <w:sz w:val="24"/>
          <w:szCs w:val="24"/>
          <w:lang w:val="en-US"/>
        </w:rPr>
        <w:t>to which each hyena belonged</w:t>
      </w:r>
      <w:r w:rsidRPr="00985267">
        <w:rPr>
          <w:rFonts w:ascii="Times New Roman" w:hAnsi="Times New Roman" w:cs="Times New Roman"/>
          <w:sz w:val="24"/>
          <w:szCs w:val="24"/>
          <w:lang w:val="en-US"/>
        </w:rPr>
        <w:t>.</w:t>
      </w:r>
    </w:p>
    <w:tbl>
      <w:tblPr>
        <w:tblStyle w:val="TableGrid"/>
        <w:tblpPr w:leftFromText="180" w:rightFromText="180" w:vertAnchor="text" w:horzAnchor="margin" w:tblpY="483"/>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992"/>
        <w:gridCol w:w="425"/>
        <w:gridCol w:w="993"/>
        <w:gridCol w:w="1417"/>
        <w:gridCol w:w="1559"/>
        <w:gridCol w:w="1276"/>
        <w:gridCol w:w="1276"/>
        <w:gridCol w:w="1276"/>
      </w:tblGrid>
      <w:tr w:rsidR="0093520A" w14:paraId="60B3D6DA" w14:textId="77777777" w:rsidTr="0093520A">
        <w:trPr>
          <w:trHeight w:val="725"/>
        </w:trPr>
        <w:tc>
          <w:tcPr>
            <w:tcW w:w="959" w:type="dxa"/>
            <w:tcBorders>
              <w:bottom w:val="single" w:sz="4" w:space="0" w:color="auto"/>
            </w:tcBorders>
          </w:tcPr>
          <w:p w14:paraId="6DADB433" w14:textId="77777777" w:rsidR="0093520A" w:rsidRPr="005B232A" w:rsidRDefault="0093520A" w:rsidP="0093520A">
            <w:pPr>
              <w:rPr>
                <w:rFonts w:ascii="Times New Roman" w:hAnsi="Times New Roman" w:cs="Times New Roman"/>
              </w:rPr>
            </w:pPr>
            <w:r w:rsidRPr="005B232A">
              <w:rPr>
                <w:rFonts w:ascii="Times New Roman" w:hAnsi="Times New Roman" w:cs="Times New Roman"/>
              </w:rPr>
              <w:t>ID</w:t>
            </w:r>
          </w:p>
        </w:tc>
        <w:tc>
          <w:tcPr>
            <w:tcW w:w="992" w:type="dxa"/>
            <w:tcBorders>
              <w:bottom w:val="single" w:sz="4" w:space="0" w:color="auto"/>
            </w:tcBorders>
          </w:tcPr>
          <w:p w14:paraId="3BE6FE64" w14:textId="77777777" w:rsidR="0093520A" w:rsidRPr="005B232A" w:rsidRDefault="0093520A" w:rsidP="0093520A">
            <w:pPr>
              <w:rPr>
                <w:rFonts w:ascii="Times New Roman" w:hAnsi="Times New Roman" w:cs="Times New Roman"/>
              </w:rPr>
            </w:pPr>
            <w:r w:rsidRPr="005B232A">
              <w:rPr>
                <w:rFonts w:ascii="Times New Roman" w:hAnsi="Times New Roman" w:cs="Times New Roman"/>
              </w:rPr>
              <w:t>Clan</w:t>
            </w:r>
          </w:p>
        </w:tc>
        <w:tc>
          <w:tcPr>
            <w:tcW w:w="425" w:type="dxa"/>
            <w:tcBorders>
              <w:bottom w:val="single" w:sz="4" w:space="0" w:color="auto"/>
            </w:tcBorders>
          </w:tcPr>
          <w:p w14:paraId="27BA1187" w14:textId="77777777" w:rsidR="0093520A" w:rsidRPr="005B232A" w:rsidRDefault="0093520A" w:rsidP="0093520A">
            <w:pPr>
              <w:rPr>
                <w:rFonts w:ascii="Times New Roman" w:hAnsi="Times New Roman" w:cs="Times New Roman"/>
              </w:rPr>
            </w:pPr>
            <w:r w:rsidRPr="005B232A">
              <w:rPr>
                <w:rFonts w:ascii="Times New Roman" w:hAnsi="Times New Roman" w:cs="Times New Roman"/>
              </w:rPr>
              <w:t>Sex</w:t>
            </w:r>
          </w:p>
        </w:tc>
        <w:tc>
          <w:tcPr>
            <w:tcW w:w="993" w:type="dxa"/>
            <w:tcBorders>
              <w:bottom w:val="single" w:sz="4" w:space="0" w:color="auto"/>
            </w:tcBorders>
          </w:tcPr>
          <w:p w14:paraId="283F41A9" w14:textId="77777777" w:rsidR="0093520A" w:rsidRPr="005B232A" w:rsidRDefault="0093520A" w:rsidP="0093520A">
            <w:pPr>
              <w:rPr>
                <w:rFonts w:ascii="Times New Roman" w:hAnsi="Times New Roman" w:cs="Times New Roman"/>
              </w:rPr>
            </w:pPr>
            <w:r w:rsidRPr="005B232A">
              <w:rPr>
                <w:rFonts w:ascii="Times New Roman" w:hAnsi="Times New Roman" w:cs="Times New Roman"/>
              </w:rPr>
              <w:t>Age class</w:t>
            </w:r>
          </w:p>
        </w:tc>
        <w:tc>
          <w:tcPr>
            <w:tcW w:w="1417" w:type="dxa"/>
            <w:tcBorders>
              <w:bottom w:val="single" w:sz="4" w:space="0" w:color="auto"/>
            </w:tcBorders>
          </w:tcPr>
          <w:p w14:paraId="1DC6AD2A" w14:textId="77777777" w:rsidR="0093520A" w:rsidRPr="005B232A" w:rsidRDefault="0093520A" w:rsidP="0093520A">
            <w:pPr>
              <w:rPr>
                <w:rFonts w:ascii="Times New Roman" w:hAnsi="Times New Roman" w:cs="Times New Roman"/>
              </w:rPr>
            </w:pPr>
            <w:r w:rsidRPr="005B232A">
              <w:rPr>
                <w:rFonts w:ascii="Times New Roman" w:hAnsi="Times New Roman" w:cs="Times New Roman"/>
              </w:rPr>
              <w:t>Standardized rank</w:t>
            </w:r>
          </w:p>
        </w:tc>
        <w:tc>
          <w:tcPr>
            <w:tcW w:w="1559" w:type="dxa"/>
            <w:tcBorders>
              <w:bottom w:val="single" w:sz="4" w:space="0" w:color="auto"/>
            </w:tcBorders>
          </w:tcPr>
          <w:p w14:paraId="69EDE3A5" w14:textId="035F825F" w:rsidR="0093520A" w:rsidRPr="005B232A" w:rsidRDefault="0093520A" w:rsidP="0093520A">
            <w:pPr>
              <w:rPr>
                <w:rFonts w:ascii="Times New Roman" w:hAnsi="Times New Roman" w:cs="Times New Roman"/>
              </w:rPr>
            </w:pPr>
            <w:r>
              <w:rPr>
                <w:rFonts w:ascii="Times New Roman" w:hAnsi="Times New Roman" w:cs="Times New Roman"/>
              </w:rPr>
              <w:t>Distance from communal den when killed (km)</w:t>
            </w:r>
          </w:p>
        </w:tc>
        <w:tc>
          <w:tcPr>
            <w:tcW w:w="1276" w:type="dxa"/>
            <w:tcBorders>
              <w:bottom w:val="single" w:sz="4" w:space="0" w:color="auto"/>
            </w:tcBorders>
          </w:tcPr>
          <w:p w14:paraId="66432467" w14:textId="77777777" w:rsidR="0093520A" w:rsidRPr="005B232A" w:rsidRDefault="0093520A" w:rsidP="0093520A">
            <w:pPr>
              <w:rPr>
                <w:rFonts w:ascii="Times New Roman" w:hAnsi="Times New Roman" w:cs="Times New Roman"/>
              </w:rPr>
            </w:pPr>
            <w:r w:rsidRPr="005B232A">
              <w:rPr>
                <w:rFonts w:ascii="Times New Roman" w:hAnsi="Times New Roman" w:cs="Times New Roman"/>
              </w:rPr>
              <w:t>&gt;4.2km from communal den</w:t>
            </w:r>
          </w:p>
        </w:tc>
        <w:tc>
          <w:tcPr>
            <w:tcW w:w="1276" w:type="dxa"/>
            <w:tcBorders>
              <w:bottom w:val="single" w:sz="4" w:space="0" w:color="auto"/>
            </w:tcBorders>
          </w:tcPr>
          <w:p w14:paraId="38D88019" w14:textId="77777777" w:rsidR="0093520A" w:rsidRPr="005B232A" w:rsidRDefault="0093520A" w:rsidP="0093520A">
            <w:pPr>
              <w:rPr>
                <w:rFonts w:ascii="Times New Roman" w:hAnsi="Times New Roman" w:cs="Times New Roman"/>
              </w:rPr>
            </w:pPr>
            <w:r w:rsidRPr="005B232A">
              <w:rPr>
                <w:rFonts w:ascii="Times New Roman" w:hAnsi="Times New Roman" w:cs="Times New Roman"/>
              </w:rPr>
              <w:t>Prey abundance</w:t>
            </w:r>
            <w:r>
              <w:rPr>
                <w:rFonts w:ascii="Times New Roman" w:hAnsi="Times New Roman" w:cs="Times New Roman"/>
              </w:rPr>
              <w:t xml:space="preserve"> in clan territory</w:t>
            </w:r>
          </w:p>
        </w:tc>
        <w:tc>
          <w:tcPr>
            <w:tcW w:w="1276" w:type="dxa"/>
            <w:tcBorders>
              <w:bottom w:val="single" w:sz="4" w:space="0" w:color="auto"/>
            </w:tcBorders>
          </w:tcPr>
          <w:p w14:paraId="64B72283" w14:textId="77777777" w:rsidR="0093520A" w:rsidRPr="005B232A" w:rsidRDefault="0093520A" w:rsidP="0093520A">
            <w:pPr>
              <w:rPr>
                <w:rFonts w:ascii="Times New Roman" w:hAnsi="Times New Roman" w:cs="Times New Roman"/>
              </w:rPr>
            </w:pPr>
            <w:commentRangeStart w:id="29"/>
            <w:r>
              <w:rPr>
                <w:rFonts w:ascii="Times New Roman" w:hAnsi="Times New Roman" w:cs="Times New Roman"/>
              </w:rPr>
              <w:t xml:space="preserve">Likely </w:t>
            </w:r>
            <w:commentRangeEnd w:id="29"/>
            <w:r w:rsidR="00382802">
              <w:rPr>
                <w:rStyle w:val="CommentReference"/>
                <w:rFonts w:cs="Calibri"/>
                <w:lang w:val="de-DE" w:eastAsia="zh-CN"/>
              </w:rPr>
              <w:commentReference w:id="29"/>
            </w:r>
            <w:r>
              <w:rPr>
                <w:rFonts w:ascii="Times New Roman" w:hAnsi="Times New Roman" w:cs="Times New Roman"/>
              </w:rPr>
              <w:t>roadkilled during commuting</w:t>
            </w:r>
          </w:p>
        </w:tc>
      </w:tr>
      <w:tr w:rsidR="0093520A" w14:paraId="7E1CDA11" w14:textId="77777777" w:rsidTr="0093520A">
        <w:trPr>
          <w:trHeight w:val="485"/>
        </w:trPr>
        <w:tc>
          <w:tcPr>
            <w:tcW w:w="959" w:type="dxa"/>
            <w:tcBorders>
              <w:top w:val="single" w:sz="4" w:space="0" w:color="auto"/>
            </w:tcBorders>
          </w:tcPr>
          <w:p w14:paraId="6E464C2C"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hy_051</w:t>
            </w:r>
          </w:p>
        </w:tc>
        <w:tc>
          <w:tcPr>
            <w:tcW w:w="992" w:type="dxa"/>
            <w:tcBorders>
              <w:top w:val="single" w:sz="4" w:space="0" w:color="auto"/>
            </w:tcBorders>
          </w:tcPr>
          <w:p w14:paraId="19E5322B"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Isiaka</w:t>
            </w:r>
          </w:p>
        </w:tc>
        <w:tc>
          <w:tcPr>
            <w:tcW w:w="425" w:type="dxa"/>
            <w:tcBorders>
              <w:top w:val="single" w:sz="4" w:space="0" w:color="auto"/>
            </w:tcBorders>
          </w:tcPr>
          <w:p w14:paraId="08C24A9B"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F</w:t>
            </w:r>
          </w:p>
        </w:tc>
        <w:tc>
          <w:tcPr>
            <w:tcW w:w="993" w:type="dxa"/>
            <w:tcBorders>
              <w:top w:val="single" w:sz="4" w:space="0" w:color="auto"/>
            </w:tcBorders>
          </w:tcPr>
          <w:p w14:paraId="20B4CB84"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cub</w:t>
            </w:r>
          </w:p>
        </w:tc>
        <w:tc>
          <w:tcPr>
            <w:tcW w:w="1417" w:type="dxa"/>
            <w:tcBorders>
              <w:top w:val="single" w:sz="4" w:space="0" w:color="auto"/>
            </w:tcBorders>
          </w:tcPr>
          <w:p w14:paraId="52F04B10"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-0.29</w:t>
            </w:r>
          </w:p>
        </w:tc>
        <w:tc>
          <w:tcPr>
            <w:tcW w:w="1559" w:type="dxa"/>
            <w:tcBorders>
              <w:top w:val="single" w:sz="4" w:space="0" w:color="auto"/>
            </w:tcBorders>
          </w:tcPr>
          <w:p w14:paraId="677C82EC" w14:textId="22930001" w:rsidR="0093520A" w:rsidRPr="00D97455" w:rsidRDefault="00326CF8" w:rsidP="0093520A">
            <w:pPr>
              <w:rPr>
                <w:rFonts w:ascii="Times New Roman" w:hAnsi="Times New Roman" w:cs="Times New Roman"/>
              </w:rPr>
            </w:pPr>
            <w:r>
              <w:rPr>
                <w:rFonts w:ascii="Times New Roman" w:hAnsi="Times New Roman" w:cs="Times New Roman"/>
              </w:rPr>
              <w:t>6.8</w:t>
            </w:r>
          </w:p>
        </w:tc>
        <w:tc>
          <w:tcPr>
            <w:tcW w:w="1276" w:type="dxa"/>
            <w:tcBorders>
              <w:top w:val="single" w:sz="4" w:space="0" w:color="auto"/>
            </w:tcBorders>
          </w:tcPr>
          <w:p w14:paraId="2EB776F8"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yes</w:t>
            </w:r>
          </w:p>
        </w:tc>
        <w:tc>
          <w:tcPr>
            <w:tcW w:w="1276" w:type="dxa"/>
            <w:tcBorders>
              <w:top w:val="single" w:sz="4" w:space="0" w:color="auto"/>
            </w:tcBorders>
          </w:tcPr>
          <w:p w14:paraId="4F5BDCC3"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low</w:t>
            </w:r>
          </w:p>
        </w:tc>
        <w:tc>
          <w:tcPr>
            <w:tcW w:w="1276" w:type="dxa"/>
            <w:tcBorders>
              <w:top w:val="single" w:sz="4" w:space="0" w:color="auto"/>
            </w:tcBorders>
          </w:tcPr>
          <w:p w14:paraId="1231086C"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NA</w:t>
            </w:r>
          </w:p>
        </w:tc>
      </w:tr>
      <w:tr w:rsidR="0093520A" w14:paraId="5D6B3D69" w14:textId="77777777" w:rsidTr="0093520A">
        <w:trPr>
          <w:trHeight w:val="803"/>
        </w:trPr>
        <w:tc>
          <w:tcPr>
            <w:tcW w:w="959" w:type="dxa"/>
          </w:tcPr>
          <w:p w14:paraId="33E6BF47"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hy_074</w:t>
            </w:r>
          </w:p>
        </w:tc>
        <w:tc>
          <w:tcPr>
            <w:tcW w:w="992" w:type="dxa"/>
          </w:tcPr>
          <w:p w14:paraId="3644DF6F"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Isiaka</w:t>
            </w:r>
          </w:p>
        </w:tc>
        <w:tc>
          <w:tcPr>
            <w:tcW w:w="425" w:type="dxa"/>
          </w:tcPr>
          <w:p w14:paraId="0B3C7A99"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F</w:t>
            </w:r>
          </w:p>
        </w:tc>
        <w:tc>
          <w:tcPr>
            <w:tcW w:w="993" w:type="dxa"/>
          </w:tcPr>
          <w:p w14:paraId="2A37E7D2"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subadult</w:t>
            </w:r>
          </w:p>
        </w:tc>
        <w:tc>
          <w:tcPr>
            <w:tcW w:w="1417" w:type="dxa"/>
          </w:tcPr>
          <w:p w14:paraId="3DC52B85"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-0.14</w:t>
            </w:r>
          </w:p>
        </w:tc>
        <w:tc>
          <w:tcPr>
            <w:tcW w:w="1559" w:type="dxa"/>
          </w:tcPr>
          <w:p w14:paraId="50236B0D" w14:textId="325D1802" w:rsidR="0093520A" w:rsidRPr="00D97455" w:rsidRDefault="00326CF8" w:rsidP="0093520A">
            <w:pPr>
              <w:rPr>
                <w:rFonts w:ascii="Times New Roman" w:hAnsi="Times New Roman" w:cs="Times New Roman"/>
              </w:rPr>
            </w:pPr>
            <w:r>
              <w:rPr>
                <w:rFonts w:ascii="Times New Roman" w:hAnsi="Times New Roman" w:cs="Times New Roman"/>
              </w:rPr>
              <w:t>10.4</w:t>
            </w:r>
          </w:p>
        </w:tc>
        <w:tc>
          <w:tcPr>
            <w:tcW w:w="1276" w:type="dxa"/>
          </w:tcPr>
          <w:p w14:paraId="79CEB47A"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yes</w:t>
            </w:r>
          </w:p>
        </w:tc>
        <w:tc>
          <w:tcPr>
            <w:tcW w:w="1276" w:type="dxa"/>
          </w:tcPr>
          <w:p w14:paraId="09EE9599"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medium</w:t>
            </w:r>
          </w:p>
        </w:tc>
        <w:tc>
          <w:tcPr>
            <w:tcW w:w="1276" w:type="dxa"/>
          </w:tcPr>
          <w:p w14:paraId="20EDCA01" w14:textId="4BD58AA4" w:rsidR="0093520A" w:rsidRPr="00D97455" w:rsidRDefault="00382802" w:rsidP="0093520A">
            <w:pPr>
              <w:rPr>
                <w:rFonts w:ascii="Times New Roman" w:hAnsi="Times New Roman" w:cs="Times New Roman"/>
              </w:rPr>
            </w:pPr>
            <w:r w:rsidRPr="00D97455">
              <w:rPr>
                <w:rFonts w:ascii="Times New Roman" w:hAnsi="Times New Roman" w:cs="Times New Roman"/>
              </w:rPr>
              <w:t>Y</w:t>
            </w:r>
            <w:r w:rsidR="0093520A" w:rsidRPr="00D97455">
              <w:rPr>
                <w:rFonts w:ascii="Times New Roman" w:hAnsi="Times New Roman" w:cs="Times New Roman"/>
              </w:rPr>
              <w:t>es</w:t>
            </w:r>
          </w:p>
        </w:tc>
      </w:tr>
      <w:tr w:rsidR="0093520A" w14:paraId="6BAFFBE2" w14:textId="77777777" w:rsidTr="0093520A">
        <w:trPr>
          <w:trHeight w:val="485"/>
        </w:trPr>
        <w:tc>
          <w:tcPr>
            <w:tcW w:w="959" w:type="dxa"/>
          </w:tcPr>
          <w:p w14:paraId="761FD60F"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hy_064</w:t>
            </w:r>
          </w:p>
        </w:tc>
        <w:tc>
          <w:tcPr>
            <w:tcW w:w="992" w:type="dxa"/>
          </w:tcPr>
          <w:p w14:paraId="3E63F363"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Pool</w:t>
            </w:r>
          </w:p>
        </w:tc>
        <w:tc>
          <w:tcPr>
            <w:tcW w:w="425" w:type="dxa"/>
          </w:tcPr>
          <w:p w14:paraId="1B7CF336"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F</w:t>
            </w:r>
          </w:p>
        </w:tc>
        <w:tc>
          <w:tcPr>
            <w:tcW w:w="993" w:type="dxa"/>
          </w:tcPr>
          <w:p w14:paraId="238B14B8"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adult</w:t>
            </w:r>
          </w:p>
        </w:tc>
        <w:tc>
          <w:tcPr>
            <w:tcW w:w="1417" w:type="dxa"/>
          </w:tcPr>
          <w:p w14:paraId="29A68FDE"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0.13</w:t>
            </w:r>
          </w:p>
        </w:tc>
        <w:tc>
          <w:tcPr>
            <w:tcW w:w="1559" w:type="dxa"/>
          </w:tcPr>
          <w:p w14:paraId="75E9F3E3" w14:textId="448E4FAA" w:rsidR="0093520A" w:rsidRPr="00D97455" w:rsidRDefault="00326CF8" w:rsidP="0093520A">
            <w:pPr>
              <w:rPr>
                <w:rFonts w:ascii="Times New Roman" w:hAnsi="Times New Roman" w:cs="Times New Roman"/>
              </w:rPr>
            </w:pPr>
            <w:r>
              <w:rPr>
                <w:rFonts w:ascii="Times New Roman" w:hAnsi="Times New Roman" w:cs="Times New Roman"/>
              </w:rPr>
              <w:t>15.5</w:t>
            </w:r>
          </w:p>
        </w:tc>
        <w:tc>
          <w:tcPr>
            <w:tcW w:w="1276" w:type="dxa"/>
          </w:tcPr>
          <w:p w14:paraId="2B3E4D2B"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yes</w:t>
            </w:r>
          </w:p>
        </w:tc>
        <w:tc>
          <w:tcPr>
            <w:tcW w:w="1276" w:type="dxa"/>
          </w:tcPr>
          <w:p w14:paraId="10232E49"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low</w:t>
            </w:r>
          </w:p>
        </w:tc>
        <w:tc>
          <w:tcPr>
            <w:tcW w:w="1276" w:type="dxa"/>
          </w:tcPr>
          <w:p w14:paraId="30B35AD2" w14:textId="2E0726B1" w:rsidR="0093520A" w:rsidRPr="00D97455" w:rsidRDefault="00382802" w:rsidP="0093520A">
            <w:pPr>
              <w:rPr>
                <w:rFonts w:ascii="Times New Roman" w:hAnsi="Times New Roman" w:cs="Times New Roman"/>
              </w:rPr>
            </w:pPr>
            <w:r w:rsidRPr="00D97455">
              <w:rPr>
                <w:rFonts w:ascii="Times New Roman" w:hAnsi="Times New Roman" w:cs="Times New Roman"/>
              </w:rPr>
              <w:t>Y</w:t>
            </w:r>
            <w:r w:rsidR="0093520A" w:rsidRPr="00D97455">
              <w:rPr>
                <w:rFonts w:ascii="Times New Roman" w:hAnsi="Times New Roman" w:cs="Times New Roman"/>
              </w:rPr>
              <w:t>es</w:t>
            </w:r>
          </w:p>
        </w:tc>
      </w:tr>
      <w:tr w:rsidR="0093520A" w14:paraId="16AE539B" w14:textId="77777777" w:rsidTr="0093520A">
        <w:trPr>
          <w:trHeight w:val="500"/>
        </w:trPr>
        <w:tc>
          <w:tcPr>
            <w:tcW w:w="959" w:type="dxa"/>
          </w:tcPr>
          <w:p w14:paraId="595F05E2"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hy_055</w:t>
            </w:r>
          </w:p>
        </w:tc>
        <w:tc>
          <w:tcPr>
            <w:tcW w:w="992" w:type="dxa"/>
          </w:tcPr>
          <w:p w14:paraId="2D71A7D0"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Isiaka</w:t>
            </w:r>
          </w:p>
        </w:tc>
        <w:tc>
          <w:tcPr>
            <w:tcW w:w="425" w:type="dxa"/>
          </w:tcPr>
          <w:p w14:paraId="7C3FA1F0"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F</w:t>
            </w:r>
          </w:p>
        </w:tc>
        <w:tc>
          <w:tcPr>
            <w:tcW w:w="993" w:type="dxa"/>
          </w:tcPr>
          <w:p w14:paraId="30346A0D"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adult</w:t>
            </w:r>
          </w:p>
        </w:tc>
        <w:tc>
          <w:tcPr>
            <w:tcW w:w="1417" w:type="dxa"/>
          </w:tcPr>
          <w:p w14:paraId="65D543EB"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0.26</w:t>
            </w:r>
          </w:p>
        </w:tc>
        <w:tc>
          <w:tcPr>
            <w:tcW w:w="1559" w:type="dxa"/>
          </w:tcPr>
          <w:p w14:paraId="419B8E59" w14:textId="5580AD89" w:rsidR="0093520A" w:rsidRPr="00D97455" w:rsidRDefault="00326CF8" w:rsidP="0093520A">
            <w:pPr>
              <w:rPr>
                <w:rFonts w:ascii="Times New Roman" w:hAnsi="Times New Roman" w:cs="Times New Roman"/>
              </w:rPr>
            </w:pPr>
            <w:r>
              <w:rPr>
                <w:rFonts w:ascii="Times New Roman" w:hAnsi="Times New Roman" w:cs="Times New Roman"/>
              </w:rPr>
              <w:t>16.8</w:t>
            </w:r>
          </w:p>
        </w:tc>
        <w:tc>
          <w:tcPr>
            <w:tcW w:w="1276" w:type="dxa"/>
          </w:tcPr>
          <w:p w14:paraId="07B0CF77"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yes</w:t>
            </w:r>
          </w:p>
        </w:tc>
        <w:tc>
          <w:tcPr>
            <w:tcW w:w="1276" w:type="dxa"/>
          </w:tcPr>
          <w:p w14:paraId="2513C79F"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low</w:t>
            </w:r>
          </w:p>
        </w:tc>
        <w:tc>
          <w:tcPr>
            <w:tcW w:w="1276" w:type="dxa"/>
          </w:tcPr>
          <w:p w14:paraId="02DDEBDE" w14:textId="113D3B71" w:rsidR="0093520A" w:rsidRPr="00D97455" w:rsidRDefault="00382802" w:rsidP="0093520A">
            <w:pPr>
              <w:rPr>
                <w:rFonts w:ascii="Times New Roman" w:hAnsi="Times New Roman" w:cs="Times New Roman"/>
              </w:rPr>
            </w:pPr>
            <w:r w:rsidRPr="00D97455">
              <w:rPr>
                <w:rFonts w:ascii="Times New Roman" w:hAnsi="Times New Roman" w:cs="Times New Roman"/>
              </w:rPr>
              <w:t>Y</w:t>
            </w:r>
            <w:r w:rsidR="0093520A" w:rsidRPr="00D97455">
              <w:rPr>
                <w:rFonts w:ascii="Times New Roman" w:hAnsi="Times New Roman" w:cs="Times New Roman"/>
              </w:rPr>
              <w:t>es</w:t>
            </w:r>
          </w:p>
        </w:tc>
      </w:tr>
      <w:tr w:rsidR="0093520A" w14:paraId="46D2A39B" w14:textId="77777777" w:rsidTr="0093520A">
        <w:trPr>
          <w:trHeight w:val="500"/>
        </w:trPr>
        <w:tc>
          <w:tcPr>
            <w:tcW w:w="959" w:type="dxa"/>
          </w:tcPr>
          <w:p w14:paraId="38CA1E61"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hy_050</w:t>
            </w:r>
          </w:p>
        </w:tc>
        <w:tc>
          <w:tcPr>
            <w:tcW w:w="992" w:type="dxa"/>
          </w:tcPr>
          <w:p w14:paraId="3CFC3B24"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Pool</w:t>
            </w:r>
          </w:p>
        </w:tc>
        <w:tc>
          <w:tcPr>
            <w:tcW w:w="425" w:type="dxa"/>
          </w:tcPr>
          <w:p w14:paraId="3375ADFE"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F</w:t>
            </w:r>
          </w:p>
        </w:tc>
        <w:tc>
          <w:tcPr>
            <w:tcW w:w="993" w:type="dxa"/>
          </w:tcPr>
          <w:p w14:paraId="44A0C1EA"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adult</w:t>
            </w:r>
          </w:p>
        </w:tc>
        <w:tc>
          <w:tcPr>
            <w:tcW w:w="1417" w:type="dxa"/>
          </w:tcPr>
          <w:p w14:paraId="663C0346"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0.38</w:t>
            </w:r>
          </w:p>
        </w:tc>
        <w:tc>
          <w:tcPr>
            <w:tcW w:w="1559" w:type="dxa"/>
          </w:tcPr>
          <w:p w14:paraId="27568965" w14:textId="45F14F6C" w:rsidR="0093520A" w:rsidRPr="00D97455" w:rsidRDefault="00326CF8" w:rsidP="0093520A">
            <w:pPr>
              <w:rPr>
                <w:rFonts w:ascii="Times New Roman" w:hAnsi="Times New Roman" w:cs="Times New Roman"/>
              </w:rPr>
            </w:pPr>
            <w:r>
              <w:rPr>
                <w:rFonts w:ascii="Times New Roman" w:hAnsi="Times New Roman" w:cs="Times New Roman"/>
              </w:rPr>
              <w:t>4.4</w:t>
            </w:r>
          </w:p>
        </w:tc>
        <w:tc>
          <w:tcPr>
            <w:tcW w:w="1276" w:type="dxa"/>
          </w:tcPr>
          <w:p w14:paraId="3DE1AFEC"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yes</w:t>
            </w:r>
          </w:p>
        </w:tc>
        <w:tc>
          <w:tcPr>
            <w:tcW w:w="1276" w:type="dxa"/>
          </w:tcPr>
          <w:p w14:paraId="1626CE79"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low</w:t>
            </w:r>
          </w:p>
        </w:tc>
        <w:tc>
          <w:tcPr>
            <w:tcW w:w="1276" w:type="dxa"/>
          </w:tcPr>
          <w:p w14:paraId="69CBB459" w14:textId="1C3D291B" w:rsidR="0093520A" w:rsidRPr="00D97455" w:rsidRDefault="00382802" w:rsidP="0093520A">
            <w:pPr>
              <w:rPr>
                <w:rFonts w:ascii="Times New Roman" w:hAnsi="Times New Roman" w:cs="Times New Roman"/>
              </w:rPr>
            </w:pPr>
            <w:r w:rsidRPr="00D97455">
              <w:rPr>
                <w:rFonts w:ascii="Times New Roman" w:hAnsi="Times New Roman" w:cs="Times New Roman"/>
              </w:rPr>
              <w:t>Y</w:t>
            </w:r>
            <w:r w:rsidR="0093520A" w:rsidRPr="00D97455">
              <w:rPr>
                <w:rFonts w:ascii="Times New Roman" w:hAnsi="Times New Roman" w:cs="Times New Roman"/>
              </w:rPr>
              <w:t>es</w:t>
            </w:r>
          </w:p>
        </w:tc>
      </w:tr>
      <w:tr w:rsidR="0093520A" w14:paraId="45197426" w14:textId="77777777" w:rsidTr="0093520A">
        <w:trPr>
          <w:trHeight w:val="485"/>
        </w:trPr>
        <w:tc>
          <w:tcPr>
            <w:tcW w:w="959" w:type="dxa"/>
          </w:tcPr>
          <w:p w14:paraId="19DB5305"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hy_089</w:t>
            </w:r>
          </w:p>
        </w:tc>
        <w:tc>
          <w:tcPr>
            <w:tcW w:w="992" w:type="dxa"/>
          </w:tcPr>
          <w:p w14:paraId="0E0C94E7"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Isiaka</w:t>
            </w:r>
          </w:p>
        </w:tc>
        <w:tc>
          <w:tcPr>
            <w:tcW w:w="425" w:type="dxa"/>
          </w:tcPr>
          <w:p w14:paraId="13B90A3C"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F</w:t>
            </w:r>
          </w:p>
        </w:tc>
        <w:tc>
          <w:tcPr>
            <w:tcW w:w="993" w:type="dxa"/>
          </w:tcPr>
          <w:p w14:paraId="3CCA48A2"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adult</w:t>
            </w:r>
          </w:p>
        </w:tc>
        <w:tc>
          <w:tcPr>
            <w:tcW w:w="1417" w:type="dxa"/>
          </w:tcPr>
          <w:p w14:paraId="37514877"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0.42</w:t>
            </w:r>
          </w:p>
        </w:tc>
        <w:tc>
          <w:tcPr>
            <w:tcW w:w="1559" w:type="dxa"/>
          </w:tcPr>
          <w:p w14:paraId="4455E05C" w14:textId="1FD47F53" w:rsidR="0093520A" w:rsidRPr="00D97455" w:rsidRDefault="00326CF8" w:rsidP="0093520A">
            <w:pPr>
              <w:rPr>
                <w:rFonts w:ascii="Times New Roman" w:hAnsi="Times New Roman" w:cs="Times New Roman"/>
              </w:rPr>
            </w:pPr>
            <w:r>
              <w:rPr>
                <w:rFonts w:ascii="Times New Roman" w:hAnsi="Times New Roman" w:cs="Times New Roman"/>
              </w:rPr>
              <w:t>0.8</w:t>
            </w:r>
          </w:p>
        </w:tc>
        <w:tc>
          <w:tcPr>
            <w:tcW w:w="1276" w:type="dxa"/>
          </w:tcPr>
          <w:p w14:paraId="2D8D0F2D" w14:textId="2098F18D" w:rsidR="0093520A" w:rsidRPr="00D97455" w:rsidRDefault="00204E14" w:rsidP="0093520A">
            <w:pPr>
              <w:rPr>
                <w:rFonts w:ascii="Times New Roman" w:hAnsi="Times New Roman" w:cs="Times New Roman"/>
              </w:rPr>
            </w:pPr>
            <w:r>
              <w:rPr>
                <w:rFonts w:ascii="Times New Roman" w:hAnsi="Times New Roman" w:cs="Times New Roman"/>
              </w:rPr>
              <w:t>no</w:t>
            </w:r>
          </w:p>
        </w:tc>
        <w:tc>
          <w:tcPr>
            <w:tcW w:w="1276" w:type="dxa"/>
          </w:tcPr>
          <w:p w14:paraId="178BFE74"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low</w:t>
            </w:r>
          </w:p>
        </w:tc>
        <w:tc>
          <w:tcPr>
            <w:tcW w:w="1276" w:type="dxa"/>
          </w:tcPr>
          <w:p w14:paraId="70AD5818" w14:textId="5B43A2FA" w:rsidR="0093520A" w:rsidRPr="00D97455" w:rsidRDefault="00382802" w:rsidP="0093520A">
            <w:pPr>
              <w:rPr>
                <w:rFonts w:ascii="Times New Roman" w:hAnsi="Times New Roman" w:cs="Times New Roman"/>
              </w:rPr>
            </w:pPr>
            <w:r>
              <w:rPr>
                <w:rFonts w:ascii="Times New Roman" w:hAnsi="Times New Roman" w:cs="Times New Roman"/>
              </w:rPr>
              <w:t>N</w:t>
            </w:r>
            <w:r w:rsidR="00CE6526">
              <w:rPr>
                <w:rFonts w:ascii="Times New Roman" w:hAnsi="Times New Roman" w:cs="Times New Roman"/>
              </w:rPr>
              <w:t>o</w:t>
            </w:r>
          </w:p>
        </w:tc>
      </w:tr>
      <w:tr w:rsidR="0093520A" w14:paraId="25C56399" w14:textId="77777777" w:rsidTr="0093520A">
        <w:trPr>
          <w:trHeight w:val="316"/>
        </w:trPr>
        <w:tc>
          <w:tcPr>
            <w:tcW w:w="959" w:type="dxa"/>
          </w:tcPr>
          <w:p w14:paraId="7C89B124"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hy_088</w:t>
            </w:r>
          </w:p>
        </w:tc>
        <w:tc>
          <w:tcPr>
            <w:tcW w:w="992" w:type="dxa"/>
          </w:tcPr>
          <w:p w14:paraId="495D9C07"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Isiaka</w:t>
            </w:r>
          </w:p>
        </w:tc>
        <w:tc>
          <w:tcPr>
            <w:tcW w:w="425" w:type="dxa"/>
          </w:tcPr>
          <w:p w14:paraId="27378C64"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F</w:t>
            </w:r>
          </w:p>
        </w:tc>
        <w:tc>
          <w:tcPr>
            <w:tcW w:w="993" w:type="dxa"/>
          </w:tcPr>
          <w:p w14:paraId="1911959F"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adult</w:t>
            </w:r>
          </w:p>
        </w:tc>
        <w:tc>
          <w:tcPr>
            <w:tcW w:w="1417" w:type="dxa"/>
          </w:tcPr>
          <w:p w14:paraId="52A5BE91"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0.47</w:t>
            </w:r>
          </w:p>
        </w:tc>
        <w:tc>
          <w:tcPr>
            <w:tcW w:w="1559" w:type="dxa"/>
          </w:tcPr>
          <w:p w14:paraId="3B8C974B" w14:textId="608E8C89" w:rsidR="0093520A" w:rsidRPr="00D97455" w:rsidRDefault="00326CF8" w:rsidP="0093520A">
            <w:pPr>
              <w:rPr>
                <w:rFonts w:ascii="Times New Roman" w:hAnsi="Times New Roman" w:cs="Times New Roman"/>
              </w:rPr>
            </w:pPr>
            <w:r>
              <w:rPr>
                <w:rFonts w:ascii="Times New Roman" w:hAnsi="Times New Roman" w:cs="Times New Roman"/>
              </w:rPr>
              <w:t>0.8</w:t>
            </w:r>
          </w:p>
        </w:tc>
        <w:tc>
          <w:tcPr>
            <w:tcW w:w="1276" w:type="dxa"/>
          </w:tcPr>
          <w:p w14:paraId="1B94F130"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no</w:t>
            </w:r>
          </w:p>
        </w:tc>
        <w:tc>
          <w:tcPr>
            <w:tcW w:w="1276" w:type="dxa"/>
          </w:tcPr>
          <w:p w14:paraId="3BF58937"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low</w:t>
            </w:r>
          </w:p>
        </w:tc>
        <w:tc>
          <w:tcPr>
            <w:tcW w:w="1276" w:type="dxa"/>
          </w:tcPr>
          <w:p w14:paraId="559DE775" w14:textId="6B9C490F" w:rsidR="0093520A" w:rsidRPr="00D97455" w:rsidRDefault="00382802" w:rsidP="0093520A">
            <w:pPr>
              <w:rPr>
                <w:rFonts w:ascii="Times New Roman" w:hAnsi="Times New Roman" w:cs="Times New Roman"/>
              </w:rPr>
            </w:pPr>
            <w:r>
              <w:rPr>
                <w:rFonts w:ascii="Times New Roman" w:hAnsi="Times New Roman" w:cs="Times New Roman"/>
              </w:rPr>
              <w:t>N</w:t>
            </w:r>
            <w:r w:rsidR="00CE6526">
              <w:rPr>
                <w:rFonts w:ascii="Times New Roman" w:hAnsi="Times New Roman" w:cs="Times New Roman"/>
              </w:rPr>
              <w:t>o</w:t>
            </w:r>
          </w:p>
        </w:tc>
      </w:tr>
      <w:tr w:rsidR="0093520A" w14:paraId="71CCCED4" w14:textId="77777777" w:rsidTr="0093520A">
        <w:trPr>
          <w:trHeight w:val="788"/>
        </w:trPr>
        <w:tc>
          <w:tcPr>
            <w:tcW w:w="959" w:type="dxa"/>
          </w:tcPr>
          <w:p w14:paraId="208AB43C"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hy_059</w:t>
            </w:r>
          </w:p>
        </w:tc>
        <w:tc>
          <w:tcPr>
            <w:tcW w:w="992" w:type="dxa"/>
          </w:tcPr>
          <w:p w14:paraId="04311880"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Mamba</w:t>
            </w:r>
          </w:p>
        </w:tc>
        <w:tc>
          <w:tcPr>
            <w:tcW w:w="425" w:type="dxa"/>
          </w:tcPr>
          <w:p w14:paraId="6A858A8A"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F</w:t>
            </w:r>
          </w:p>
        </w:tc>
        <w:tc>
          <w:tcPr>
            <w:tcW w:w="993" w:type="dxa"/>
          </w:tcPr>
          <w:p w14:paraId="2020B823"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adult</w:t>
            </w:r>
          </w:p>
        </w:tc>
        <w:tc>
          <w:tcPr>
            <w:tcW w:w="1417" w:type="dxa"/>
          </w:tcPr>
          <w:p w14:paraId="2244CEB0"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0.7</w:t>
            </w:r>
          </w:p>
        </w:tc>
        <w:tc>
          <w:tcPr>
            <w:tcW w:w="1559" w:type="dxa"/>
          </w:tcPr>
          <w:p w14:paraId="44BA03B7" w14:textId="30778F8B" w:rsidR="0093520A" w:rsidRPr="00D97455" w:rsidRDefault="00326CF8" w:rsidP="0093520A">
            <w:pPr>
              <w:rPr>
                <w:rFonts w:ascii="Times New Roman" w:hAnsi="Times New Roman" w:cs="Times New Roman"/>
              </w:rPr>
            </w:pPr>
            <w:r>
              <w:rPr>
                <w:rFonts w:ascii="Times New Roman" w:hAnsi="Times New Roman" w:cs="Times New Roman"/>
              </w:rPr>
              <w:t>30.2</w:t>
            </w:r>
          </w:p>
        </w:tc>
        <w:tc>
          <w:tcPr>
            <w:tcW w:w="1276" w:type="dxa"/>
          </w:tcPr>
          <w:p w14:paraId="2F2D4BCA" w14:textId="1B7CFD13" w:rsidR="0093520A" w:rsidRPr="00D97455" w:rsidRDefault="00204E14" w:rsidP="0093520A">
            <w:pPr>
              <w:rPr>
                <w:rFonts w:ascii="Times New Roman" w:hAnsi="Times New Roman" w:cs="Times New Roman"/>
              </w:rPr>
            </w:pPr>
            <w:r>
              <w:rPr>
                <w:rFonts w:ascii="Times New Roman" w:hAnsi="Times New Roman" w:cs="Times New Roman"/>
              </w:rPr>
              <w:t>yes</w:t>
            </w:r>
          </w:p>
        </w:tc>
        <w:tc>
          <w:tcPr>
            <w:tcW w:w="1276" w:type="dxa"/>
          </w:tcPr>
          <w:p w14:paraId="77C142B8"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low</w:t>
            </w:r>
          </w:p>
        </w:tc>
        <w:tc>
          <w:tcPr>
            <w:tcW w:w="1276" w:type="dxa"/>
          </w:tcPr>
          <w:p w14:paraId="4C2991D7" w14:textId="0A05C805" w:rsidR="0093520A" w:rsidRPr="00D97455" w:rsidRDefault="00382802" w:rsidP="0093520A">
            <w:pPr>
              <w:rPr>
                <w:rFonts w:ascii="Times New Roman" w:hAnsi="Times New Roman" w:cs="Times New Roman"/>
              </w:rPr>
            </w:pPr>
            <w:r w:rsidRPr="00D97455">
              <w:rPr>
                <w:rFonts w:ascii="Times New Roman" w:hAnsi="Times New Roman" w:cs="Times New Roman"/>
              </w:rPr>
              <w:t>Y</w:t>
            </w:r>
            <w:r w:rsidR="0093520A" w:rsidRPr="00D97455">
              <w:rPr>
                <w:rFonts w:ascii="Times New Roman" w:hAnsi="Times New Roman" w:cs="Times New Roman"/>
              </w:rPr>
              <w:t>es</w:t>
            </w:r>
          </w:p>
        </w:tc>
      </w:tr>
      <w:tr w:rsidR="0093520A" w14:paraId="303315E6" w14:textId="77777777" w:rsidTr="0093520A">
        <w:trPr>
          <w:trHeight w:val="500"/>
        </w:trPr>
        <w:tc>
          <w:tcPr>
            <w:tcW w:w="959" w:type="dxa"/>
          </w:tcPr>
          <w:p w14:paraId="5927802B"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hy_083</w:t>
            </w:r>
          </w:p>
        </w:tc>
        <w:tc>
          <w:tcPr>
            <w:tcW w:w="992" w:type="dxa"/>
          </w:tcPr>
          <w:p w14:paraId="5B6CD3DA"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Pool</w:t>
            </w:r>
          </w:p>
        </w:tc>
        <w:tc>
          <w:tcPr>
            <w:tcW w:w="425" w:type="dxa"/>
          </w:tcPr>
          <w:p w14:paraId="7908310D"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F</w:t>
            </w:r>
          </w:p>
        </w:tc>
        <w:tc>
          <w:tcPr>
            <w:tcW w:w="993" w:type="dxa"/>
          </w:tcPr>
          <w:p w14:paraId="4A4EBE47"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adult</w:t>
            </w:r>
          </w:p>
        </w:tc>
        <w:tc>
          <w:tcPr>
            <w:tcW w:w="1417" w:type="dxa"/>
          </w:tcPr>
          <w:p w14:paraId="49E67BB0"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1</w:t>
            </w:r>
          </w:p>
        </w:tc>
        <w:tc>
          <w:tcPr>
            <w:tcW w:w="1559" w:type="dxa"/>
          </w:tcPr>
          <w:p w14:paraId="2A23FD3C" w14:textId="3A295F13" w:rsidR="0093520A" w:rsidRPr="00D97455" w:rsidRDefault="00326CF8" w:rsidP="0093520A">
            <w:pPr>
              <w:rPr>
                <w:rFonts w:ascii="Times New Roman" w:hAnsi="Times New Roman" w:cs="Times New Roman"/>
              </w:rPr>
            </w:pPr>
            <w:r>
              <w:rPr>
                <w:rFonts w:ascii="Times New Roman" w:hAnsi="Times New Roman" w:cs="Times New Roman"/>
              </w:rPr>
              <w:t>10.7</w:t>
            </w:r>
          </w:p>
        </w:tc>
        <w:tc>
          <w:tcPr>
            <w:tcW w:w="1276" w:type="dxa"/>
          </w:tcPr>
          <w:p w14:paraId="41B6A8A9"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yes</w:t>
            </w:r>
          </w:p>
        </w:tc>
        <w:tc>
          <w:tcPr>
            <w:tcW w:w="1276" w:type="dxa"/>
          </w:tcPr>
          <w:p w14:paraId="17712846"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low</w:t>
            </w:r>
          </w:p>
        </w:tc>
        <w:tc>
          <w:tcPr>
            <w:tcW w:w="1276" w:type="dxa"/>
          </w:tcPr>
          <w:p w14:paraId="6B22C6D7" w14:textId="4C389BA5" w:rsidR="0093520A" w:rsidRPr="00D97455" w:rsidRDefault="00382802" w:rsidP="0093520A">
            <w:pPr>
              <w:rPr>
                <w:rFonts w:ascii="Times New Roman" w:hAnsi="Times New Roman" w:cs="Times New Roman"/>
              </w:rPr>
            </w:pPr>
            <w:r w:rsidRPr="00D97455">
              <w:rPr>
                <w:rFonts w:ascii="Times New Roman" w:hAnsi="Times New Roman" w:cs="Times New Roman"/>
              </w:rPr>
              <w:t>Y</w:t>
            </w:r>
            <w:r w:rsidR="0093520A" w:rsidRPr="00D97455">
              <w:rPr>
                <w:rFonts w:ascii="Times New Roman" w:hAnsi="Times New Roman" w:cs="Times New Roman"/>
              </w:rPr>
              <w:t>es</w:t>
            </w:r>
          </w:p>
        </w:tc>
      </w:tr>
      <w:tr w:rsidR="0093520A" w14:paraId="601DC123" w14:textId="77777777" w:rsidTr="0093520A">
        <w:trPr>
          <w:trHeight w:val="788"/>
        </w:trPr>
        <w:tc>
          <w:tcPr>
            <w:tcW w:w="959" w:type="dxa"/>
          </w:tcPr>
          <w:p w14:paraId="32DBF2B2"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hy_035</w:t>
            </w:r>
          </w:p>
        </w:tc>
        <w:tc>
          <w:tcPr>
            <w:tcW w:w="992" w:type="dxa"/>
          </w:tcPr>
          <w:p w14:paraId="3AFA5DD9"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Mamba</w:t>
            </w:r>
          </w:p>
        </w:tc>
        <w:tc>
          <w:tcPr>
            <w:tcW w:w="425" w:type="dxa"/>
          </w:tcPr>
          <w:p w14:paraId="31EF16BD"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M</w:t>
            </w:r>
          </w:p>
        </w:tc>
        <w:tc>
          <w:tcPr>
            <w:tcW w:w="993" w:type="dxa"/>
          </w:tcPr>
          <w:p w14:paraId="3C482062"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adult</w:t>
            </w:r>
          </w:p>
        </w:tc>
        <w:tc>
          <w:tcPr>
            <w:tcW w:w="1417" w:type="dxa"/>
          </w:tcPr>
          <w:p w14:paraId="360F33A2"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NA</w:t>
            </w:r>
          </w:p>
        </w:tc>
        <w:tc>
          <w:tcPr>
            <w:tcW w:w="1559" w:type="dxa"/>
          </w:tcPr>
          <w:p w14:paraId="003C9423" w14:textId="7F95820F" w:rsidR="0093520A" w:rsidRPr="00D97455" w:rsidRDefault="00326CF8" w:rsidP="0093520A">
            <w:pPr>
              <w:rPr>
                <w:rFonts w:ascii="Times New Roman" w:hAnsi="Times New Roman" w:cs="Times New Roman"/>
              </w:rPr>
            </w:pPr>
            <w:r>
              <w:rPr>
                <w:rFonts w:ascii="Times New Roman" w:hAnsi="Times New Roman" w:cs="Times New Roman"/>
              </w:rPr>
              <w:t>4.4</w:t>
            </w:r>
          </w:p>
        </w:tc>
        <w:tc>
          <w:tcPr>
            <w:tcW w:w="1276" w:type="dxa"/>
          </w:tcPr>
          <w:p w14:paraId="2F0BC4BA"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yes</w:t>
            </w:r>
          </w:p>
        </w:tc>
        <w:tc>
          <w:tcPr>
            <w:tcW w:w="1276" w:type="dxa"/>
          </w:tcPr>
          <w:p w14:paraId="7186EE62"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medium</w:t>
            </w:r>
          </w:p>
        </w:tc>
        <w:tc>
          <w:tcPr>
            <w:tcW w:w="1276" w:type="dxa"/>
          </w:tcPr>
          <w:p w14:paraId="60741385" w14:textId="568361CC" w:rsidR="0093520A" w:rsidRPr="00D97455" w:rsidRDefault="00382802" w:rsidP="0093520A">
            <w:pPr>
              <w:rPr>
                <w:rFonts w:ascii="Times New Roman" w:hAnsi="Times New Roman" w:cs="Times New Roman"/>
              </w:rPr>
            </w:pPr>
            <w:r w:rsidRPr="00D97455">
              <w:rPr>
                <w:rFonts w:ascii="Times New Roman" w:hAnsi="Times New Roman" w:cs="Times New Roman"/>
              </w:rPr>
              <w:t>Y</w:t>
            </w:r>
            <w:r w:rsidR="0093520A" w:rsidRPr="00D97455">
              <w:rPr>
                <w:rFonts w:ascii="Times New Roman" w:hAnsi="Times New Roman" w:cs="Times New Roman"/>
              </w:rPr>
              <w:t>es</w:t>
            </w:r>
          </w:p>
        </w:tc>
      </w:tr>
      <w:tr w:rsidR="0093520A" w14:paraId="7C33E3C9" w14:textId="77777777" w:rsidTr="0093520A">
        <w:trPr>
          <w:trHeight w:val="788"/>
        </w:trPr>
        <w:tc>
          <w:tcPr>
            <w:tcW w:w="959" w:type="dxa"/>
          </w:tcPr>
          <w:p w14:paraId="7087442A"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hy_062</w:t>
            </w:r>
          </w:p>
        </w:tc>
        <w:tc>
          <w:tcPr>
            <w:tcW w:w="992" w:type="dxa"/>
          </w:tcPr>
          <w:p w14:paraId="104EE10B"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Pool</w:t>
            </w:r>
          </w:p>
        </w:tc>
        <w:tc>
          <w:tcPr>
            <w:tcW w:w="425" w:type="dxa"/>
          </w:tcPr>
          <w:p w14:paraId="3D1C181F"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M</w:t>
            </w:r>
          </w:p>
        </w:tc>
        <w:tc>
          <w:tcPr>
            <w:tcW w:w="993" w:type="dxa"/>
          </w:tcPr>
          <w:p w14:paraId="79D62EC8"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adult</w:t>
            </w:r>
          </w:p>
        </w:tc>
        <w:tc>
          <w:tcPr>
            <w:tcW w:w="1417" w:type="dxa"/>
          </w:tcPr>
          <w:p w14:paraId="28CDA079"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NA</w:t>
            </w:r>
          </w:p>
        </w:tc>
        <w:tc>
          <w:tcPr>
            <w:tcW w:w="1559" w:type="dxa"/>
          </w:tcPr>
          <w:p w14:paraId="7392187F" w14:textId="25AB78AE" w:rsidR="0093520A" w:rsidRPr="00D97455" w:rsidRDefault="00326CF8" w:rsidP="0093520A">
            <w:pPr>
              <w:rPr>
                <w:rFonts w:ascii="Times New Roman" w:hAnsi="Times New Roman" w:cs="Times New Roman"/>
              </w:rPr>
            </w:pPr>
            <w:r>
              <w:rPr>
                <w:rFonts w:ascii="Times New Roman" w:hAnsi="Times New Roman" w:cs="Times New Roman"/>
              </w:rPr>
              <w:t>4.2</w:t>
            </w:r>
          </w:p>
        </w:tc>
        <w:tc>
          <w:tcPr>
            <w:tcW w:w="1276" w:type="dxa"/>
          </w:tcPr>
          <w:p w14:paraId="46C2B879" w14:textId="13A7FA7F" w:rsidR="0093520A" w:rsidRPr="00D97455" w:rsidRDefault="008F614E" w:rsidP="0093520A">
            <w:pPr>
              <w:rPr>
                <w:rFonts w:ascii="Times New Roman" w:hAnsi="Times New Roman" w:cs="Times New Roman"/>
              </w:rPr>
            </w:pPr>
            <w:r>
              <w:rPr>
                <w:rFonts w:ascii="Times New Roman" w:hAnsi="Times New Roman" w:cs="Times New Roman"/>
              </w:rPr>
              <w:t>no</w:t>
            </w:r>
          </w:p>
        </w:tc>
        <w:tc>
          <w:tcPr>
            <w:tcW w:w="1276" w:type="dxa"/>
          </w:tcPr>
          <w:p w14:paraId="372BC902"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low</w:t>
            </w:r>
          </w:p>
        </w:tc>
        <w:tc>
          <w:tcPr>
            <w:tcW w:w="1276" w:type="dxa"/>
          </w:tcPr>
          <w:p w14:paraId="25CB1D68" w14:textId="38608FA5" w:rsidR="0093520A" w:rsidRPr="00D97455" w:rsidRDefault="00382802" w:rsidP="0093520A">
            <w:pPr>
              <w:rPr>
                <w:rFonts w:ascii="Times New Roman" w:hAnsi="Times New Roman" w:cs="Times New Roman"/>
              </w:rPr>
            </w:pPr>
            <w:r>
              <w:rPr>
                <w:rFonts w:ascii="Times New Roman" w:hAnsi="Times New Roman" w:cs="Times New Roman"/>
              </w:rPr>
              <w:t>N</w:t>
            </w:r>
            <w:r w:rsidR="00CE6526">
              <w:rPr>
                <w:rFonts w:ascii="Times New Roman" w:hAnsi="Times New Roman" w:cs="Times New Roman"/>
              </w:rPr>
              <w:t>o</w:t>
            </w:r>
          </w:p>
        </w:tc>
      </w:tr>
      <w:tr w:rsidR="0093520A" w14:paraId="23A83645" w14:textId="77777777" w:rsidTr="0093520A">
        <w:trPr>
          <w:trHeight w:val="803"/>
        </w:trPr>
        <w:tc>
          <w:tcPr>
            <w:tcW w:w="959" w:type="dxa"/>
          </w:tcPr>
          <w:p w14:paraId="6DB6A162"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hy_066</w:t>
            </w:r>
          </w:p>
        </w:tc>
        <w:tc>
          <w:tcPr>
            <w:tcW w:w="992" w:type="dxa"/>
          </w:tcPr>
          <w:p w14:paraId="125A271D"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Mamba</w:t>
            </w:r>
          </w:p>
        </w:tc>
        <w:tc>
          <w:tcPr>
            <w:tcW w:w="425" w:type="dxa"/>
          </w:tcPr>
          <w:p w14:paraId="279B366A"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M</w:t>
            </w:r>
          </w:p>
        </w:tc>
        <w:tc>
          <w:tcPr>
            <w:tcW w:w="993" w:type="dxa"/>
          </w:tcPr>
          <w:p w14:paraId="088340CD"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adult</w:t>
            </w:r>
          </w:p>
        </w:tc>
        <w:tc>
          <w:tcPr>
            <w:tcW w:w="1417" w:type="dxa"/>
          </w:tcPr>
          <w:p w14:paraId="2E59A61B"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NA</w:t>
            </w:r>
          </w:p>
        </w:tc>
        <w:tc>
          <w:tcPr>
            <w:tcW w:w="1559" w:type="dxa"/>
          </w:tcPr>
          <w:p w14:paraId="40462509" w14:textId="3E416F2C" w:rsidR="0093520A" w:rsidRPr="00D97455" w:rsidRDefault="00326CF8" w:rsidP="0093520A">
            <w:pPr>
              <w:rPr>
                <w:rFonts w:ascii="Times New Roman" w:hAnsi="Times New Roman" w:cs="Times New Roman"/>
              </w:rPr>
            </w:pPr>
            <w:r>
              <w:rPr>
                <w:rFonts w:ascii="Times New Roman" w:hAnsi="Times New Roman" w:cs="Times New Roman"/>
              </w:rPr>
              <w:t>8.1</w:t>
            </w:r>
          </w:p>
        </w:tc>
        <w:tc>
          <w:tcPr>
            <w:tcW w:w="1276" w:type="dxa"/>
          </w:tcPr>
          <w:p w14:paraId="5E07B232"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yes</w:t>
            </w:r>
          </w:p>
        </w:tc>
        <w:tc>
          <w:tcPr>
            <w:tcW w:w="1276" w:type="dxa"/>
          </w:tcPr>
          <w:p w14:paraId="684BFF87"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medium</w:t>
            </w:r>
          </w:p>
        </w:tc>
        <w:tc>
          <w:tcPr>
            <w:tcW w:w="1276" w:type="dxa"/>
          </w:tcPr>
          <w:p w14:paraId="4696D64E" w14:textId="4ABB902E" w:rsidR="0093520A" w:rsidRPr="00D97455" w:rsidRDefault="00382802" w:rsidP="0093520A">
            <w:pPr>
              <w:rPr>
                <w:rFonts w:ascii="Times New Roman" w:hAnsi="Times New Roman" w:cs="Times New Roman"/>
              </w:rPr>
            </w:pPr>
            <w:r w:rsidRPr="00D97455">
              <w:rPr>
                <w:rFonts w:ascii="Times New Roman" w:hAnsi="Times New Roman" w:cs="Times New Roman"/>
              </w:rPr>
              <w:t>Y</w:t>
            </w:r>
            <w:r w:rsidR="0093520A" w:rsidRPr="00D97455">
              <w:rPr>
                <w:rFonts w:ascii="Times New Roman" w:hAnsi="Times New Roman" w:cs="Times New Roman"/>
              </w:rPr>
              <w:t>es</w:t>
            </w:r>
          </w:p>
        </w:tc>
      </w:tr>
      <w:tr w:rsidR="0093520A" w14:paraId="25F383D4" w14:textId="77777777" w:rsidTr="0093520A">
        <w:trPr>
          <w:trHeight w:val="803"/>
        </w:trPr>
        <w:tc>
          <w:tcPr>
            <w:tcW w:w="959" w:type="dxa"/>
          </w:tcPr>
          <w:p w14:paraId="0736B6EF"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hy_071</w:t>
            </w:r>
          </w:p>
        </w:tc>
        <w:tc>
          <w:tcPr>
            <w:tcW w:w="992" w:type="dxa"/>
          </w:tcPr>
          <w:p w14:paraId="59149556"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Mamba</w:t>
            </w:r>
          </w:p>
        </w:tc>
        <w:tc>
          <w:tcPr>
            <w:tcW w:w="425" w:type="dxa"/>
          </w:tcPr>
          <w:p w14:paraId="05B1EC06"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M</w:t>
            </w:r>
          </w:p>
        </w:tc>
        <w:tc>
          <w:tcPr>
            <w:tcW w:w="993" w:type="dxa"/>
          </w:tcPr>
          <w:p w14:paraId="15B84540"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adult</w:t>
            </w:r>
          </w:p>
        </w:tc>
        <w:tc>
          <w:tcPr>
            <w:tcW w:w="1417" w:type="dxa"/>
          </w:tcPr>
          <w:p w14:paraId="59455C06"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NA</w:t>
            </w:r>
          </w:p>
        </w:tc>
        <w:tc>
          <w:tcPr>
            <w:tcW w:w="1559" w:type="dxa"/>
          </w:tcPr>
          <w:p w14:paraId="54E83FB9" w14:textId="3331C740" w:rsidR="0093520A" w:rsidRDefault="00326CF8" w:rsidP="0093520A">
            <w:pPr>
              <w:rPr>
                <w:rFonts w:ascii="Times New Roman" w:hAnsi="Times New Roman" w:cs="Times New Roman"/>
              </w:rPr>
            </w:pPr>
            <w:r>
              <w:rPr>
                <w:rFonts w:ascii="Times New Roman" w:hAnsi="Times New Roman" w:cs="Times New Roman"/>
              </w:rPr>
              <w:t>7.7</w:t>
            </w:r>
          </w:p>
        </w:tc>
        <w:tc>
          <w:tcPr>
            <w:tcW w:w="1276" w:type="dxa"/>
          </w:tcPr>
          <w:p w14:paraId="6CE18B79" w14:textId="77777777" w:rsidR="0093520A" w:rsidRPr="00D97455" w:rsidRDefault="0093520A" w:rsidP="0093520A">
            <w:pPr>
              <w:rPr>
                <w:rFonts w:ascii="Times New Roman" w:hAnsi="Times New Roman" w:cs="Times New Roman"/>
              </w:rPr>
            </w:pPr>
            <w:r>
              <w:rPr>
                <w:rFonts w:ascii="Times New Roman" w:hAnsi="Times New Roman" w:cs="Times New Roman"/>
              </w:rPr>
              <w:t>y</w:t>
            </w:r>
            <w:r w:rsidRPr="00D97455">
              <w:rPr>
                <w:rFonts w:ascii="Times New Roman" w:hAnsi="Times New Roman" w:cs="Times New Roman"/>
              </w:rPr>
              <w:t>es</w:t>
            </w:r>
          </w:p>
        </w:tc>
        <w:tc>
          <w:tcPr>
            <w:tcW w:w="1276" w:type="dxa"/>
          </w:tcPr>
          <w:p w14:paraId="23B0970C"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NA</w:t>
            </w:r>
          </w:p>
        </w:tc>
        <w:tc>
          <w:tcPr>
            <w:tcW w:w="1276" w:type="dxa"/>
          </w:tcPr>
          <w:p w14:paraId="489F6506"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NA</w:t>
            </w:r>
          </w:p>
        </w:tc>
      </w:tr>
    </w:tbl>
    <w:p w14:paraId="51B43BB7" w14:textId="77777777" w:rsidR="00A21A34" w:rsidDel="00F45D5E" w:rsidRDefault="00A21A34" w:rsidP="00A21A34">
      <w:pPr>
        <w:spacing w:line="600" w:lineRule="auto"/>
        <w:jc w:val="both"/>
        <w:rPr>
          <w:del w:id="30" w:author="Hofer, Heribert" w:date="2022-03-07T08:59:00Z"/>
          <w:rFonts w:ascii="Times New Roman" w:hAnsi="Times New Roman" w:cs="Times New Roman"/>
          <w:b/>
          <w:bCs/>
          <w:color w:val="000000" w:themeColor="text1"/>
          <w:lang w:val="en-US"/>
        </w:rPr>
      </w:pPr>
    </w:p>
    <w:p w14:paraId="04DF82D3" w14:textId="77777777" w:rsidR="00F45D5E" w:rsidRPr="00F45D5E" w:rsidRDefault="00F45D5E">
      <w:pPr>
        <w:spacing w:line="600" w:lineRule="auto"/>
        <w:jc w:val="both"/>
        <w:rPr>
          <w:ins w:id="31" w:author="Hofer, Heribert" w:date="2022-03-07T08:59:00Z"/>
          <w:rFonts w:ascii="Times New Roman" w:hAnsi="Times New Roman" w:cs="Times New Roman"/>
          <w:b/>
          <w:bCs/>
          <w:color w:val="000000" w:themeColor="text1"/>
          <w:lang w:val="en-US"/>
          <w:rPrChange w:id="32" w:author="Hofer, Heribert" w:date="2022-03-07T08:59:00Z">
            <w:rPr>
              <w:ins w:id="33" w:author="Hofer, Heribert" w:date="2022-03-07T08:59:00Z"/>
              <w:rFonts w:ascii="Times New Roman" w:hAnsi="Times New Roman" w:cs="Times New Roman"/>
              <w:b/>
              <w:color w:val="000000" w:themeColor="text1"/>
              <w:sz w:val="24"/>
              <w:szCs w:val="24"/>
              <w:lang w:val="en-US"/>
            </w:rPr>
          </w:rPrChange>
        </w:rPr>
        <w:pPrChange w:id="34" w:author="Hofer, Heribert" w:date="2022-03-07T08:59:00Z">
          <w:pPr>
            <w:pStyle w:val="ListParagraph"/>
            <w:numPr>
              <w:numId w:val="3"/>
            </w:numPr>
            <w:spacing w:line="600" w:lineRule="auto"/>
            <w:ind w:hanging="360"/>
            <w:jc w:val="both"/>
          </w:pPr>
        </w:pPrChange>
      </w:pPr>
    </w:p>
    <w:p w14:paraId="5AF9851A" w14:textId="0D40D588" w:rsidR="00F45D5E" w:rsidRDefault="00F45D5E">
      <w:pPr>
        <w:spacing w:after="160" w:line="259" w:lineRule="auto"/>
        <w:rPr>
          <w:ins w:id="35" w:author="Hofer, Heribert" w:date="2022-03-07T08:59:00Z"/>
          <w:rFonts w:ascii="Times New Roman" w:hAnsi="Times New Roman" w:cs="Times New Roman"/>
          <w:b/>
          <w:bCs/>
          <w:color w:val="000000" w:themeColor="text1"/>
          <w:lang w:val="en-US"/>
        </w:rPr>
      </w:pPr>
      <w:ins w:id="36" w:author="Hofer, Heribert" w:date="2022-03-07T08:59:00Z">
        <w:r>
          <w:rPr>
            <w:rFonts w:ascii="Times New Roman" w:hAnsi="Times New Roman" w:cs="Times New Roman"/>
            <w:b/>
            <w:bCs/>
            <w:color w:val="000000" w:themeColor="text1"/>
            <w:lang w:val="en-US"/>
          </w:rPr>
          <w:br w:type="page"/>
        </w:r>
      </w:ins>
    </w:p>
    <w:p w14:paraId="0A63BA0B" w14:textId="6307FCC0" w:rsidR="00A21A34" w:rsidRPr="00A21A34" w:rsidRDefault="00A21A34" w:rsidP="00A21A34">
      <w:pPr>
        <w:pStyle w:val="ListParagraph"/>
        <w:numPr>
          <w:ilvl w:val="0"/>
          <w:numId w:val="3"/>
        </w:numPr>
        <w:spacing w:line="600" w:lineRule="auto"/>
        <w:jc w:val="both"/>
        <w:rPr>
          <w:rFonts w:ascii="Times New Roman" w:hAnsi="Times New Roman" w:cs="Times New Roman"/>
          <w:b/>
          <w:bCs/>
          <w:color w:val="000000" w:themeColor="text1"/>
          <w:lang w:val="en-US"/>
        </w:rPr>
      </w:pPr>
      <w:commentRangeStart w:id="37"/>
      <w:r w:rsidRPr="00985267">
        <w:rPr>
          <w:rFonts w:ascii="Times New Roman" w:hAnsi="Times New Roman" w:cs="Times New Roman"/>
          <w:b/>
          <w:color w:val="000000" w:themeColor="text1"/>
          <w:sz w:val="24"/>
          <w:szCs w:val="24"/>
          <w:lang w:val="en-US"/>
        </w:rPr>
        <w:lastRenderedPageBreak/>
        <w:t>Distribution of research effort across seasons</w:t>
      </w:r>
      <w:r w:rsidRPr="00A21A34" w:rsidDel="00197DC0">
        <w:rPr>
          <w:rFonts w:ascii="Times New Roman" w:hAnsi="Times New Roman" w:cs="Times New Roman"/>
          <w:b/>
          <w:bCs/>
          <w:color w:val="000000" w:themeColor="text1"/>
          <w:lang w:val="en-US"/>
        </w:rPr>
        <w:t xml:space="preserve"> </w:t>
      </w:r>
      <w:commentRangeEnd w:id="37"/>
      <w:r w:rsidR="008507F7">
        <w:rPr>
          <w:rStyle w:val="CommentReference"/>
          <w:rFonts w:cs="Calibri"/>
          <w:lang w:val="de-DE" w:eastAsia="zh-CN"/>
        </w:rPr>
        <w:commentReference w:id="37"/>
      </w:r>
    </w:p>
    <w:p w14:paraId="79E21BB5" w14:textId="335697F4" w:rsidR="00FF5F48" w:rsidRDefault="00B65B38" w:rsidP="00985267">
      <w:pPr>
        <w:spacing w:line="600" w:lineRule="auto"/>
        <w:jc w:val="both"/>
        <w:rPr>
          <w:rFonts w:ascii="Times New Roman" w:hAnsi="Times New Roman" w:cs="Times New Roman"/>
          <w:sz w:val="24"/>
          <w:szCs w:val="24"/>
          <w:lang w:val="en-US"/>
        </w:rPr>
      </w:pPr>
      <w:r>
        <w:rPr>
          <w:rFonts w:ascii="Times New Roman" w:hAnsi="Times New Roman" w:cs="Times New Roman"/>
          <w:noProof/>
          <w:sz w:val="24"/>
          <w:szCs w:val="24"/>
          <w:lang w:val="en-GB" w:eastAsia="en-GB"/>
        </w:rPr>
        <w:drawing>
          <wp:anchor distT="0" distB="0" distL="114300" distR="114300" simplePos="0" relativeHeight="251658240" behindDoc="0" locked="0" layoutInCell="1" allowOverlap="1" wp14:anchorId="21861BD3" wp14:editId="15192AE6">
            <wp:simplePos x="0" y="0"/>
            <wp:positionH relativeFrom="column">
              <wp:posOffset>-635</wp:posOffset>
            </wp:positionH>
            <wp:positionV relativeFrom="paragraph">
              <wp:posOffset>2899198</wp:posOffset>
            </wp:positionV>
            <wp:extent cx="5760720" cy="1440180"/>
            <wp:effectExtent l="0" t="0" r="0" b="762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1440180"/>
                    </a:xfrm>
                    <a:prstGeom prst="rect">
                      <a:avLst/>
                    </a:prstGeom>
                    <a:noFill/>
                    <a:ln>
                      <a:noFill/>
                    </a:ln>
                  </pic:spPr>
                </pic:pic>
              </a:graphicData>
            </a:graphic>
          </wp:anchor>
        </w:drawing>
      </w:r>
      <w:del w:id="38" w:author="Sarah Benhaiem" w:date="2022-03-18T18:24:00Z">
        <w:r w:rsidR="00F53D1F" w:rsidDel="009B2355">
          <w:rPr>
            <w:rFonts w:ascii="Times New Roman" w:hAnsi="Times New Roman" w:cs="Times New Roman"/>
            <w:sz w:val="24"/>
            <w:szCs w:val="24"/>
            <w:lang w:val="en-US"/>
          </w:rPr>
          <w:delText>To characterize research effort, w</w:delText>
        </w:r>
      </w:del>
      <w:ins w:id="39" w:author="Sarah Benhaiem" w:date="2022-03-18T18:24:00Z">
        <w:r w:rsidR="009B2355">
          <w:rPr>
            <w:rFonts w:ascii="Times New Roman" w:hAnsi="Times New Roman" w:cs="Times New Roman"/>
            <w:sz w:val="24"/>
            <w:szCs w:val="24"/>
            <w:lang w:val="en-US"/>
          </w:rPr>
          <w:t>W</w:t>
        </w:r>
      </w:ins>
      <w:r w:rsidR="00F53D1F">
        <w:rPr>
          <w:rFonts w:ascii="Times New Roman" w:hAnsi="Times New Roman" w:cs="Times New Roman"/>
          <w:sz w:val="24"/>
          <w:szCs w:val="24"/>
          <w:lang w:val="en-US"/>
        </w:rPr>
        <w:t xml:space="preserve">e used records of monitoring sessions </w:t>
      </w:r>
      <w:ins w:id="40" w:author="Sarah Benhaiem" w:date="2022-03-18T18:25:00Z">
        <w:r w:rsidR="00A017A9">
          <w:rPr>
            <w:rFonts w:ascii="Times New Roman" w:hAnsi="Times New Roman" w:cs="Times New Roman"/>
            <w:sz w:val="24"/>
            <w:szCs w:val="24"/>
            <w:lang w:val="en-US"/>
          </w:rPr>
          <w:t>from</w:t>
        </w:r>
      </w:ins>
      <w:ins w:id="41" w:author="Sarah Benhaiem" w:date="2022-03-18T18:20:00Z">
        <w:r w:rsidR="009B2355">
          <w:rPr>
            <w:rFonts w:ascii="Times New Roman" w:hAnsi="Times New Roman" w:cs="Times New Roman"/>
            <w:sz w:val="24"/>
            <w:szCs w:val="24"/>
            <w:lang w:val="en-US"/>
          </w:rPr>
          <w:t xml:space="preserve"> </w:t>
        </w:r>
      </w:ins>
      <w:ins w:id="42" w:author="Sarah Benhaiem" w:date="2022-03-18T18:22:00Z">
        <w:r w:rsidR="009B2355">
          <w:rPr>
            <w:rFonts w:ascii="Times New Roman" w:hAnsi="Times New Roman" w:cs="Times New Roman"/>
            <w:sz w:val="24"/>
            <w:szCs w:val="24"/>
            <w:lang w:val="en-US"/>
          </w:rPr>
          <w:t xml:space="preserve">our three </w:t>
        </w:r>
      </w:ins>
      <w:ins w:id="43" w:author="Sarah Benhaiem" w:date="2022-03-18T18:20:00Z">
        <w:r w:rsidR="009B2355">
          <w:rPr>
            <w:rFonts w:ascii="Times New Roman" w:hAnsi="Times New Roman" w:cs="Times New Roman"/>
            <w:sz w:val="24"/>
            <w:szCs w:val="24"/>
            <w:lang w:val="en-US"/>
          </w:rPr>
          <w:t xml:space="preserve">study clans </w:t>
        </w:r>
      </w:ins>
      <w:ins w:id="44" w:author="Sarah Benhaiem" w:date="2022-03-18T18:22:00Z">
        <w:r w:rsidR="009B2355">
          <w:rPr>
            <w:rFonts w:ascii="Times New Roman" w:hAnsi="Times New Roman" w:cs="Times New Roman"/>
            <w:sz w:val="24"/>
            <w:szCs w:val="24"/>
            <w:lang w:val="en-US"/>
          </w:rPr>
          <w:t>in</w:t>
        </w:r>
      </w:ins>
      <w:ins w:id="45" w:author="Sarah Benhaiem" w:date="2022-03-18T18:20:00Z">
        <w:r w:rsidR="009B2355">
          <w:rPr>
            <w:rFonts w:ascii="Times New Roman" w:hAnsi="Times New Roman" w:cs="Times New Roman"/>
            <w:sz w:val="24"/>
            <w:szCs w:val="24"/>
            <w:lang w:val="en-US"/>
          </w:rPr>
          <w:t xml:space="preserve"> the </w:t>
        </w:r>
      </w:ins>
      <w:ins w:id="46" w:author="Sarah Benhaiem" w:date="2022-03-18T18:23:00Z">
        <w:r w:rsidR="009B2355">
          <w:rPr>
            <w:rFonts w:ascii="Times New Roman" w:hAnsi="Times New Roman" w:cs="Times New Roman"/>
            <w:sz w:val="24"/>
            <w:szCs w:val="24"/>
            <w:lang w:val="en-US"/>
          </w:rPr>
          <w:t>center</w:t>
        </w:r>
      </w:ins>
      <w:ins w:id="47" w:author="Sarah Benhaiem" w:date="2022-03-18T18:20:00Z">
        <w:r w:rsidR="009B2355">
          <w:rPr>
            <w:rFonts w:ascii="Times New Roman" w:hAnsi="Times New Roman" w:cs="Times New Roman"/>
            <w:sz w:val="24"/>
            <w:szCs w:val="24"/>
            <w:lang w:val="en-US"/>
          </w:rPr>
          <w:t xml:space="preserve"> of the Serengeti National Park </w:t>
        </w:r>
      </w:ins>
      <w:r w:rsidR="00F53D1F">
        <w:rPr>
          <w:rFonts w:ascii="Times New Roman" w:hAnsi="Times New Roman" w:cs="Times New Roman"/>
          <w:sz w:val="24"/>
          <w:szCs w:val="24"/>
          <w:lang w:val="en-US"/>
        </w:rPr>
        <w:t xml:space="preserve">to </w:t>
      </w:r>
      <w:commentRangeStart w:id="48"/>
      <w:r w:rsidR="00F53D1F">
        <w:rPr>
          <w:rFonts w:ascii="Times New Roman" w:hAnsi="Times New Roman" w:cs="Times New Roman"/>
          <w:sz w:val="24"/>
          <w:szCs w:val="24"/>
          <w:lang w:val="en-US"/>
        </w:rPr>
        <w:t xml:space="preserve">track </w:t>
      </w:r>
      <w:r w:rsidR="00885C6D">
        <w:rPr>
          <w:rFonts w:ascii="Times New Roman" w:hAnsi="Times New Roman" w:cs="Times New Roman"/>
          <w:sz w:val="24"/>
          <w:szCs w:val="24"/>
          <w:lang w:val="en-US"/>
        </w:rPr>
        <w:t>researchers’</w:t>
      </w:r>
      <w:r w:rsidR="00F53D1F">
        <w:rPr>
          <w:rFonts w:ascii="Times New Roman" w:hAnsi="Times New Roman" w:cs="Times New Roman"/>
          <w:sz w:val="24"/>
          <w:szCs w:val="24"/>
          <w:lang w:val="en-US"/>
        </w:rPr>
        <w:t xml:space="preserve"> presence </w:t>
      </w:r>
      <w:del w:id="49" w:author="Hofer, Heribert" w:date="2022-03-07T08:58:00Z">
        <w:r w:rsidR="00F53D1F" w:rsidDel="00F45D5E">
          <w:rPr>
            <w:rFonts w:ascii="Times New Roman" w:hAnsi="Times New Roman" w:cs="Times New Roman"/>
            <w:sz w:val="24"/>
            <w:szCs w:val="24"/>
            <w:lang w:val="en-US"/>
          </w:rPr>
          <w:delText xml:space="preserve">on </w:delText>
        </w:r>
      </w:del>
      <w:ins w:id="50" w:author="Hofer, Heribert" w:date="2022-03-07T08:58:00Z">
        <w:r w:rsidR="00F45D5E">
          <w:rPr>
            <w:rFonts w:ascii="Times New Roman" w:hAnsi="Times New Roman" w:cs="Times New Roman"/>
            <w:sz w:val="24"/>
            <w:szCs w:val="24"/>
            <w:lang w:val="en-US"/>
          </w:rPr>
          <w:t xml:space="preserve">in </w:t>
        </w:r>
      </w:ins>
      <w:r w:rsidR="00F53D1F">
        <w:rPr>
          <w:rFonts w:ascii="Times New Roman" w:hAnsi="Times New Roman" w:cs="Times New Roman"/>
          <w:sz w:val="24"/>
          <w:szCs w:val="24"/>
          <w:lang w:val="en-US"/>
        </w:rPr>
        <w:t>the field</w:t>
      </w:r>
      <w:commentRangeEnd w:id="48"/>
      <w:r w:rsidR="00941068">
        <w:rPr>
          <w:rStyle w:val="CommentReference"/>
          <w:rFonts w:cs="Calibri"/>
          <w:lang w:val="de-DE" w:eastAsia="zh-CN"/>
        </w:rPr>
        <w:commentReference w:id="48"/>
      </w:r>
      <w:ins w:id="51" w:author="Sarah Benhaiem" w:date="2022-03-18T18:23:00Z">
        <w:r w:rsidR="009B2355">
          <w:rPr>
            <w:rFonts w:ascii="Times New Roman" w:hAnsi="Times New Roman" w:cs="Times New Roman"/>
            <w:sz w:val="24"/>
            <w:szCs w:val="24"/>
            <w:lang w:val="en-US"/>
          </w:rPr>
          <w:t xml:space="preserve"> and thus </w:t>
        </w:r>
      </w:ins>
      <w:ins w:id="52" w:author="Sarah Benhaiem" w:date="2022-03-18T18:25:00Z">
        <w:r w:rsidR="00A017A9">
          <w:rPr>
            <w:rFonts w:ascii="Times New Roman" w:hAnsi="Times New Roman" w:cs="Times New Roman"/>
            <w:sz w:val="24"/>
            <w:szCs w:val="24"/>
            <w:lang w:val="en-US"/>
          </w:rPr>
          <w:t>assess whether</w:t>
        </w:r>
      </w:ins>
      <w:ins w:id="53" w:author="Sarah Benhaiem" w:date="2022-03-18T18:24:00Z">
        <w:r w:rsidR="009B2355">
          <w:rPr>
            <w:rFonts w:ascii="Times New Roman" w:hAnsi="Times New Roman" w:cs="Times New Roman"/>
            <w:sz w:val="24"/>
            <w:szCs w:val="24"/>
            <w:lang w:val="en-US"/>
          </w:rPr>
          <w:t xml:space="preserve"> research effort</w:t>
        </w:r>
      </w:ins>
      <w:ins w:id="54" w:author="Sarah Benhaiem" w:date="2022-03-18T18:25:00Z">
        <w:r w:rsidR="00A017A9">
          <w:rPr>
            <w:rFonts w:ascii="Times New Roman" w:hAnsi="Times New Roman" w:cs="Times New Roman"/>
            <w:sz w:val="24"/>
            <w:szCs w:val="24"/>
            <w:lang w:val="en-US"/>
          </w:rPr>
          <w:t xml:space="preserve"> varied across seasons</w:t>
        </w:r>
      </w:ins>
      <w:r w:rsidR="00F53D1F">
        <w:rPr>
          <w:rFonts w:ascii="Times New Roman" w:hAnsi="Times New Roman" w:cs="Times New Roman"/>
          <w:sz w:val="24"/>
          <w:szCs w:val="24"/>
          <w:lang w:val="en-US"/>
        </w:rPr>
        <w:t xml:space="preserve">. </w:t>
      </w:r>
      <w:r w:rsidR="00885C6D">
        <w:rPr>
          <w:rFonts w:ascii="Times New Roman" w:hAnsi="Times New Roman" w:cs="Times New Roman"/>
          <w:sz w:val="24"/>
          <w:szCs w:val="24"/>
          <w:lang w:val="en-US"/>
        </w:rPr>
        <w:t>The proportion of days during which a monitoring session occurred was roughly the same over the years and over months, with some lows in April, November and December (Fig. S</w:t>
      </w:r>
      <w:del w:id="55" w:author="Sarah Benhaiem" w:date="2022-03-18T16:51:00Z">
        <w:r w:rsidR="00885C6D" w:rsidDel="00276139">
          <w:rPr>
            <w:rFonts w:ascii="Times New Roman" w:hAnsi="Times New Roman" w:cs="Times New Roman"/>
            <w:sz w:val="24"/>
            <w:szCs w:val="24"/>
            <w:lang w:val="en-US"/>
          </w:rPr>
          <w:delText>4</w:delText>
        </w:r>
      </w:del>
      <w:ins w:id="56" w:author="Sarah Benhaiem" w:date="2022-03-18T16:51:00Z">
        <w:r w:rsidR="00276139">
          <w:rPr>
            <w:rFonts w:ascii="Times New Roman" w:hAnsi="Times New Roman" w:cs="Times New Roman"/>
            <w:sz w:val="24"/>
            <w:szCs w:val="24"/>
            <w:lang w:val="en-US"/>
          </w:rPr>
          <w:t>1</w:t>
        </w:r>
      </w:ins>
      <w:r w:rsidR="00885C6D">
        <w:rPr>
          <w:rFonts w:ascii="Times New Roman" w:hAnsi="Times New Roman" w:cs="Times New Roman"/>
          <w:sz w:val="24"/>
          <w:szCs w:val="24"/>
          <w:lang w:val="en-US"/>
        </w:rPr>
        <w:t>a). When considering the two periods defined by the location of the migratory herds, monitoring sessions were homogen</w:t>
      </w:r>
      <w:ins w:id="57" w:author="Hofer, Heribert" w:date="2022-03-07T08:58:00Z">
        <w:r w:rsidR="00F45D5E">
          <w:rPr>
            <w:rFonts w:ascii="Times New Roman" w:hAnsi="Times New Roman" w:cs="Times New Roman"/>
            <w:sz w:val="24"/>
            <w:szCs w:val="24"/>
            <w:lang w:val="en-US"/>
          </w:rPr>
          <w:t>e</w:t>
        </w:r>
      </w:ins>
      <w:r w:rsidR="00885C6D">
        <w:rPr>
          <w:rFonts w:ascii="Times New Roman" w:hAnsi="Times New Roman" w:cs="Times New Roman"/>
          <w:sz w:val="24"/>
          <w:szCs w:val="24"/>
          <w:lang w:val="en-US"/>
        </w:rPr>
        <w:t>ously distributed over the two periods (</w:t>
      </w:r>
      <w:r w:rsidR="000E181F">
        <w:rPr>
          <w:rFonts w:ascii="Times New Roman" w:hAnsi="Times New Roman" w:cs="Times New Roman"/>
          <w:color w:val="000000" w:themeColor="text1"/>
          <w:sz w:val="24"/>
          <w:szCs w:val="24"/>
          <w:lang w:val="en-US"/>
        </w:rPr>
        <w:t>two-sa</w:t>
      </w:r>
      <w:r w:rsidR="00204E14">
        <w:rPr>
          <w:rFonts w:ascii="Times New Roman" w:hAnsi="Times New Roman" w:cs="Times New Roman"/>
          <w:color w:val="000000" w:themeColor="text1"/>
          <w:sz w:val="24"/>
          <w:szCs w:val="24"/>
          <w:lang w:val="en-US"/>
        </w:rPr>
        <w:t>m</w:t>
      </w:r>
      <w:r w:rsidR="000E181F">
        <w:rPr>
          <w:rFonts w:ascii="Times New Roman" w:hAnsi="Times New Roman" w:cs="Times New Roman"/>
          <w:color w:val="000000" w:themeColor="text1"/>
          <w:sz w:val="24"/>
          <w:szCs w:val="24"/>
          <w:lang w:val="en-US"/>
        </w:rPr>
        <w:t xml:space="preserve">ple Wilcoxon test, n = 63, </w:t>
      </w:r>
      <w:r w:rsidR="000E181F" w:rsidRPr="004C5E97">
        <w:rPr>
          <w:rFonts w:ascii="Times New Roman" w:hAnsi="Times New Roman" w:cs="Times New Roman"/>
          <w:color w:val="000000" w:themeColor="text1"/>
          <w:sz w:val="24"/>
          <w:szCs w:val="24"/>
          <w:lang w:val="en-US"/>
        </w:rPr>
        <w:t xml:space="preserve">W = </w:t>
      </w:r>
      <w:r w:rsidR="000E181F">
        <w:rPr>
          <w:rFonts w:ascii="Times New Roman" w:hAnsi="Times New Roman" w:cs="Times New Roman"/>
          <w:color w:val="000000" w:themeColor="text1"/>
          <w:sz w:val="24"/>
          <w:szCs w:val="24"/>
          <w:lang w:val="en-US"/>
        </w:rPr>
        <w:t>572</w:t>
      </w:r>
      <w:r w:rsidR="000E181F" w:rsidRPr="004C5E97">
        <w:rPr>
          <w:rFonts w:ascii="Times New Roman" w:hAnsi="Times New Roman" w:cs="Times New Roman"/>
          <w:color w:val="000000" w:themeColor="text1"/>
          <w:sz w:val="24"/>
          <w:szCs w:val="24"/>
          <w:lang w:val="en-US"/>
        </w:rPr>
        <w:t>, p = 0.</w:t>
      </w:r>
      <w:r w:rsidR="000E181F">
        <w:rPr>
          <w:rFonts w:ascii="Times New Roman" w:hAnsi="Times New Roman" w:cs="Times New Roman"/>
          <w:color w:val="000000" w:themeColor="text1"/>
          <w:sz w:val="24"/>
          <w:szCs w:val="24"/>
          <w:lang w:val="en-US"/>
        </w:rPr>
        <w:t xml:space="preserve">3, </w:t>
      </w:r>
      <w:r w:rsidR="00885C6D">
        <w:rPr>
          <w:rFonts w:ascii="Times New Roman" w:hAnsi="Times New Roman" w:cs="Times New Roman"/>
          <w:sz w:val="24"/>
          <w:szCs w:val="24"/>
          <w:lang w:val="en-US"/>
        </w:rPr>
        <w:t>Fig. S</w:t>
      </w:r>
      <w:ins w:id="58" w:author="Sarah Benhaiem" w:date="2022-03-18T16:52:00Z">
        <w:r w:rsidR="00276139">
          <w:rPr>
            <w:rFonts w:ascii="Times New Roman" w:hAnsi="Times New Roman" w:cs="Times New Roman"/>
            <w:sz w:val="24"/>
            <w:szCs w:val="24"/>
            <w:lang w:val="en-US"/>
          </w:rPr>
          <w:t>1</w:t>
        </w:r>
      </w:ins>
      <w:del w:id="59" w:author="Sarah Benhaiem" w:date="2022-03-18T16:52:00Z">
        <w:r w:rsidR="00885C6D" w:rsidDel="00276139">
          <w:rPr>
            <w:rFonts w:ascii="Times New Roman" w:hAnsi="Times New Roman" w:cs="Times New Roman"/>
            <w:sz w:val="24"/>
            <w:szCs w:val="24"/>
            <w:lang w:val="en-US"/>
          </w:rPr>
          <w:delText>4</w:delText>
        </w:r>
      </w:del>
      <w:r w:rsidR="00885C6D">
        <w:rPr>
          <w:rFonts w:ascii="Times New Roman" w:hAnsi="Times New Roman" w:cs="Times New Roman"/>
          <w:sz w:val="24"/>
          <w:szCs w:val="24"/>
          <w:lang w:val="en-US"/>
        </w:rPr>
        <w:t>b).</w:t>
      </w:r>
    </w:p>
    <w:p w14:paraId="3D4EB2A3" w14:textId="77777777" w:rsidR="00F45D5E" w:rsidRDefault="00F45D5E" w:rsidP="00985267">
      <w:pPr>
        <w:spacing w:line="600" w:lineRule="auto"/>
        <w:jc w:val="both"/>
        <w:rPr>
          <w:ins w:id="60" w:author="Hofer, Heribert" w:date="2022-03-07T08:59:00Z"/>
          <w:rFonts w:ascii="Times New Roman" w:hAnsi="Times New Roman" w:cs="Times New Roman"/>
          <w:b/>
          <w:bCs/>
          <w:color w:val="000000" w:themeColor="text1"/>
          <w:sz w:val="24"/>
          <w:szCs w:val="24"/>
          <w:lang w:val="en-US"/>
        </w:rPr>
      </w:pPr>
    </w:p>
    <w:p w14:paraId="0C89DA8D" w14:textId="04A601A4" w:rsidR="006258E3" w:rsidRPr="00A5365B" w:rsidRDefault="00985267" w:rsidP="006258E3">
      <w:pPr>
        <w:pStyle w:val="ListParagraph1"/>
        <w:spacing w:line="480" w:lineRule="auto"/>
        <w:ind w:left="0"/>
        <w:rPr>
          <w:ins w:id="61" w:author="Sarah Benhaiem" w:date="2022-03-18T16:50:00Z"/>
          <w:rFonts w:ascii="Times New Roman" w:hAnsi="Times New Roman" w:cs="Times New Roman"/>
          <w:noProof/>
          <w:sz w:val="24"/>
          <w:szCs w:val="24"/>
          <w:lang w:val="en-US"/>
        </w:rPr>
      </w:pPr>
      <w:r>
        <w:rPr>
          <w:rFonts w:ascii="Times New Roman" w:hAnsi="Times New Roman" w:cs="Times New Roman"/>
          <w:b/>
          <w:bCs/>
          <w:color w:val="000000" w:themeColor="text1"/>
          <w:sz w:val="24"/>
          <w:szCs w:val="24"/>
          <w:lang w:val="en-US"/>
        </w:rPr>
        <w:t>Figure</w:t>
      </w:r>
      <w:r w:rsidRPr="00985267">
        <w:rPr>
          <w:rFonts w:ascii="Times New Roman" w:hAnsi="Times New Roman" w:cs="Times New Roman"/>
          <w:b/>
          <w:bCs/>
          <w:color w:val="000000" w:themeColor="text1"/>
          <w:sz w:val="24"/>
          <w:szCs w:val="24"/>
          <w:lang w:val="en-US"/>
        </w:rPr>
        <w:t xml:space="preserve"> </w:t>
      </w:r>
      <w:r w:rsidR="00A04F20">
        <w:rPr>
          <w:rFonts w:ascii="Times New Roman" w:hAnsi="Times New Roman" w:cs="Times New Roman"/>
          <w:b/>
          <w:bCs/>
          <w:color w:val="000000" w:themeColor="text1"/>
          <w:sz w:val="24"/>
          <w:szCs w:val="24"/>
          <w:lang w:val="en-US"/>
        </w:rPr>
        <w:t>S</w:t>
      </w:r>
      <w:del w:id="62" w:author="Sarah Benhaiem" w:date="2022-03-18T16:51:00Z">
        <w:r w:rsidDel="00276139">
          <w:rPr>
            <w:rFonts w:ascii="Times New Roman" w:hAnsi="Times New Roman" w:cs="Times New Roman"/>
            <w:b/>
            <w:bCs/>
            <w:color w:val="000000" w:themeColor="text1"/>
            <w:sz w:val="24"/>
            <w:szCs w:val="24"/>
            <w:lang w:val="en-US"/>
          </w:rPr>
          <w:delText>4</w:delText>
        </w:r>
      </w:del>
      <w:ins w:id="63" w:author="Sarah Benhaiem" w:date="2022-03-18T16:51:00Z">
        <w:r w:rsidR="00276139">
          <w:rPr>
            <w:rFonts w:ascii="Times New Roman" w:hAnsi="Times New Roman" w:cs="Times New Roman"/>
            <w:b/>
            <w:bCs/>
            <w:color w:val="000000" w:themeColor="text1"/>
            <w:sz w:val="24"/>
            <w:szCs w:val="24"/>
            <w:lang w:val="en-US"/>
          </w:rPr>
          <w:t>1</w:t>
        </w:r>
      </w:ins>
      <w:r w:rsidR="00983573">
        <w:rPr>
          <w:rFonts w:ascii="Times New Roman" w:hAnsi="Times New Roman" w:cs="Times New Roman"/>
          <w:b/>
          <w:bCs/>
          <w:color w:val="000000" w:themeColor="text1"/>
          <w:sz w:val="24"/>
          <w:szCs w:val="24"/>
          <w:lang w:val="en-US"/>
        </w:rPr>
        <w:t>.</w:t>
      </w:r>
      <w:r w:rsidRPr="00985267">
        <w:rPr>
          <w:rFonts w:ascii="Times New Roman" w:hAnsi="Times New Roman" w:cs="Times New Roman"/>
          <w:b/>
          <w:bCs/>
          <w:color w:val="000000" w:themeColor="text1"/>
          <w:sz w:val="24"/>
          <w:szCs w:val="24"/>
          <w:lang w:val="en-US"/>
        </w:rPr>
        <w:t xml:space="preserve"> </w:t>
      </w:r>
      <w:r w:rsidR="00983573">
        <w:rPr>
          <w:rFonts w:ascii="Times New Roman" w:hAnsi="Times New Roman" w:cs="Times New Roman"/>
          <w:b/>
          <w:bCs/>
          <w:color w:val="000000" w:themeColor="text1"/>
          <w:sz w:val="24"/>
          <w:szCs w:val="24"/>
          <w:lang w:val="en-US"/>
        </w:rPr>
        <w:t xml:space="preserve">Research effort between 1989 and </w:t>
      </w:r>
      <w:commentRangeStart w:id="64"/>
      <w:r w:rsidR="00983573">
        <w:rPr>
          <w:rFonts w:ascii="Times New Roman" w:hAnsi="Times New Roman" w:cs="Times New Roman"/>
          <w:b/>
          <w:bCs/>
          <w:color w:val="000000" w:themeColor="text1"/>
          <w:sz w:val="24"/>
          <w:szCs w:val="24"/>
          <w:lang w:val="en-US"/>
        </w:rPr>
        <w:t>early 2020</w:t>
      </w:r>
      <w:commentRangeEnd w:id="64"/>
      <w:r w:rsidR="00AF2180">
        <w:rPr>
          <w:rStyle w:val="CommentReference"/>
        </w:rPr>
        <w:commentReference w:id="64"/>
      </w:r>
      <w:r w:rsidRPr="00985267">
        <w:rPr>
          <w:rFonts w:ascii="Times New Roman" w:hAnsi="Times New Roman" w:cs="Times New Roman"/>
          <w:b/>
          <w:bCs/>
          <w:color w:val="000000" w:themeColor="text1"/>
          <w:sz w:val="24"/>
          <w:szCs w:val="24"/>
          <w:lang w:val="en-US"/>
        </w:rPr>
        <w:t xml:space="preserve">. </w:t>
      </w:r>
      <w:r w:rsidR="00983573" w:rsidRPr="00983573">
        <w:rPr>
          <w:rFonts w:ascii="Times New Roman" w:hAnsi="Times New Roman" w:cs="Times New Roman"/>
          <w:b/>
          <w:bCs/>
          <w:color w:val="000000" w:themeColor="text1"/>
          <w:sz w:val="24"/>
          <w:szCs w:val="24"/>
          <w:lang w:val="en-US"/>
        </w:rPr>
        <w:t>(a)</w:t>
      </w:r>
      <w:r w:rsidR="00983573">
        <w:rPr>
          <w:rFonts w:ascii="Times New Roman" w:hAnsi="Times New Roman" w:cs="Times New Roman"/>
          <w:color w:val="000000" w:themeColor="text1"/>
          <w:sz w:val="24"/>
          <w:szCs w:val="24"/>
          <w:lang w:val="en-US"/>
        </w:rPr>
        <w:t xml:space="preserve"> Percentage of days of each month during which a monitoring session occurred, for each year between 1989 and </w:t>
      </w:r>
      <w:commentRangeStart w:id="65"/>
      <w:r w:rsidR="00983573">
        <w:rPr>
          <w:rFonts w:ascii="Times New Roman" w:hAnsi="Times New Roman" w:cs="Times New Roman"/>
          <w:color w:val="000000" w:themeColor="text1"/>
          <w:sz w:val="24"/>
          <w:szCs w:val="24"/>
          <w:lang w:val="en-US"/>
        </w:rPr>
        <w:t xml:space="preserve">early 2020. </w:t>
      </w:r>
      <w:commentRangeEnd w:id="65"/>
      <w:r w:rsidR="00AF2180">
        <w:rPr>
          <w:rStyle w:val="CommentReference"/>
        </w:rPr>
        <w:commentReference w:id="65"/>
      </w:r>
      <w:r w:rsidR="00983573" w:rsidRPr="00983573">
        <w:rPr>
          <w:rFonts w:ascii="Times New Roman" w:hAnsi="Times New Roman" w:cs="Times New Roman"/>
          <w:b/>
          <w:bCs/>
          <w:color w:val="000000" w:themeColor="text1"/>
          <w:sz w:val="24"/>
          <w:szCs w:val="24"/>
          <w:lang w:val="en-US"/>
        </w:rPr>
        <w:t>(b)</w:t>
      </w:r>
      <w:r w:rsidR="00983573">
        <w:rPr>
          <w:rFonts w:ascii="Times New Roman" w:hAnsi="Times New Roman" w:cs="Times New Roman"/>
          <w:color w:val="000000" w:themeColor="text1"/>
          <w:sz w:val="24"/>
          <w:szCs w:val="24"/>
          <w:lang w:val="en-US"/>
        </w:rPr>
        <w:t xml:space="preserve"> Percentage of days of each season (as defined by the location of the migratory herds) during which a monitoring session occurred, for each year between 1989 and early 2020.</w:t>
      </w:r>
      <w:ins w:id="66" w:author="Sarah Benhaiem" w:date="2022-03-18T16:50:00Z">
        <w:r w:rsidR="006258E3">
          <w:rPr>
            <w:rFonts w:ascii="Times New Roman" w:hAnsi="Times New Roman" w:cs="Times New Roman"/>
            <w:color w:val="000000" w:themeColor="text1"/>
            <w:sz w:val="24"/>
            <w:szCs w:val="24"/>
            <w:lang w:val="en-US"/>
          </w:rPr>
          <w:t xml:space="preserve"> </w:t>
        </w:r>
        <w:r w:rsidR="006258E3">
          <w:rPr>
            <w:rFonts w:ascii="Times New Roman" w:hAnsi="Times New Roman" w:cs="Times New Roman"/>
            <w:noProof/>
            <w:sz w:val="24"/>
            <w:szCs w:val="24"/>
            <w:lang w:val="en-US"/>
          </w:rPr>
          <w:t xml:space="preserve">Migratory herds are located in the southeast during the wet season (dark green) and in the north and Maasai Mara National Reserve (MMR) during the dry season (yellow). </w:t>
        </w:r>
      </w:ins>
    </w:p>
    <w:p w14:paraId="0207660C" w14:textId="1F920B0C" w:rsidR="00985267" w:rsidRPr="00032E9D" w:rsidDel="00F45D5E" w:rsidRDefault="00985267" w:rsidP="00985267">
      <w:pPr>
        <w:spacing w:line="600" w:lineRule="auto"/>
        <w:jc w:val="both"/>
        <w:rPr>
          <w:del w:id="67" w:author="Hofer, Heribert" w:date="2022-03-07T09:01:00Z"/>
          <w:rFonts w:ascii="Times New Roman" w:hAnsi="Times New Roman" w:cs="Times New Roman"/>
          <w:sz w:val="24"/>
          <w:szCs w:val="24"/>
          <w:lang w:val="en-US"/>
        </w:rPr>
      </w:pPr>
    </w:p>
    <w:p w14:paraId="5E8454E3" w14:textId="679C5647" w:rsidR="00A21A34" w:rsidRPr="002852C0" w:rsidRDefault="00A21A34" w:rsidP="00A21A34">
      <w:pPr>
        <w:spacing w:line="600" w:lineRule="auto"/>
        <w:jc w:val="both"/>
        <w:rPr>
          <w:rFonts w:ascii="Times New Roman" w:hAnsi="Times New Roman" w:cs="Times New Roman"/>
          <w:b/>
          <w:bCs/>
          <w:color w:val="000000" w:themeColor="text1"/>
          <w:sz w:val="24"/>
          <w:szCs w:val="24"/>
          <w:lang w:val="en-US"/>
        </w:rPr>
      </w:pPr>
    </w:p>
    <w:p w14:paraId="31F81253" w14:textId="77777777" w:rsidR="00F45D5E" w:rsidRDefault="00F45D5E">
      <w:pPr>
        <w:spacing w:after="160" w:line="259" w:lineRule="auto"/>
        <w:rPr>
          <w:ins w:id="68" w:author="Hofer, Heribert" w:date="2022-03-07T09:00:00Z"/>
          <w:rFonts w:ascii="Times New Roman" w:hAnsi="Times New Roman" w:cs="Times New Roman"/>
          <w:b/>
          <w:bCs/>
          <w:color w:val="000000" w:themeColor="text1"/>
          <w:sz w:val="24"/>
          <w:szCs w:val="24"/>
          <w:lang w:val="en-US"/>
        </w:rPr>
      </w:pPr>
      <w:ins w:id="69" w:author="Hofer, Heribert" w:date="2022-03-07T09:00:00Z">
        <w:r>
          <w:rPr>
            <w:rFonts w:ascii="Times New Roman" w:hAnsi="Times New Roman" w:cs="Times New Roman"/>
            <w:b/>
            <w:bCs/>
            <w:color w:val="000000" w:themeColor="text1"/>
            <w:sz w:val="24"/>
            <w:szCs w:val="24"/>
            <w:lang w:val="en-US"/>
          </w:rPr>
          <w:br w:type="page"/>
        </w:r>
      </w:ins>
    </w:p>
    <w:p w14:paraId="0897A6FD" w14:textId="0E7393EB" w:rsidR="00A21A34" w:rsidRPr="008507F7" w:rsidRDefault="008507F7" w:rsidP="008507F7">
      <w:pPr>
        <w:pStyle w:val="ListParagraph"/>
        <w:numPr>
          <w:ilvl w:val="0"/>
          <w:numId w:val="7"/>
        </w:numPr>
        <w:spacing w:after="0" w:line="480" w:lineRule="auto"/>
        <w:jc w:val="both"/>
        <w:rPr>
          <w:rFonts w:ascii="Times New Roman" w:hAnsi="Times New Roman" w:cs="Times New Roman"/>
          <w:b/>
          <w:bCs/>
          <w:color w:val="000000" w:themeColor="text1"/>
          <w:sz w:val="24"/>
          <w:szCs w:val="24"/>
          <w:lang w:val="en-US"/>
          <w:rPrChange w:id="70" w:author="Aima P" w:date="2022-03-22T15:15:00Z">
            <w:rPr>
              <w:lang w:val="en-US"/>
            </w:rPr>
          </w:rPrChange>
        </w:rPr>
        <w:pPrChange w:id="71" w:author="Aima P" w:date="2022-03-22T15:15:00Z">
          <w:pPr>
            <w:spacing w:after="0" w:line="480" w:lineRule="auto"/>
            <w:ind w:left="709" w:hanging="709"/>
            <w:jc w:val="both"/>
          </w:pPr>
        </w:pPrChange>
      </w:pPr>
      <w:ins w:id="72" w:author="Aima P" w:date="2022-03-22T15:15:00Z">
        <w:r w:rsidRPr="008507F7">
          <w:rPr>
            <w:rFonts w:ascii="Times New Roman" w:hAnsi="Times New Roman" w:cs="Times New Roman"/>
            <w:b/>
            <w:bCs/>
            <w:color w:val="000000" w:themeColor="text1"/>
            <w:sz w:val="24"/>
            <w:szCs w:val="24"/>
            <w:lang w:val="en-US"/>
            <w:rPrChange w:id="73" w:author="Aima P" w:date="2022-03-22T15:15:00Z">
              <w:rPr>
                <w:lang w:val="en-US"/>
              </w:rPr>
            </w:rPrChange>
          </w:rPr>
          <w:lastRenderedPageBreak/>
          <w:t xml:space="preserve">References </w:t>
        </w:r>
      </w:ins>
      <w:del w:id="74" w:author="Aima P" w:date="2022-03-22T15:15:00Z">
        <w:r w:rsidR="00A21A34" w:rsidRPr="008507F7" w:rsidDel="008507F7">
          <w:rPr>
            <w:rFonts w:ascii="Times New Roman" w:hAnsi="Times New Roman" w:cs="Times New Roman"/>
            <w:b/>
            <w:bCs/>
            <w:color w:val="000000" w:themeColor="text1"/>
            <w:sz w:val="24"/>
            <w:szCs w:val="24"/>
            <w:lang w:val="en-US"/>
            <w:rPrChange w:id="75" w:author="Aima P" w:date="2022-03-22T15:15:00Z">
              <w:rPr>
                <w:lang w:val="en-US"/>
              </w:rPr>
            </w:rPrChange>
          </w:rPr>
          <w:delText>Supplementary references</w:delText>
        </w:r>
      </w:del>
    </w:p>
    <w:p w14:paraId="04D4510F" w14:textId="77777777" w:rsidR="0025141C" w:rsidRPr="00F45D5E" w:rsidRDefault="00A21A34">
      <w:pPr>
        <w:pStyle w:val="Bibliography"/>
        <w:spacing w:after="120" w:line="360" w:lineRule="auto"/>
        <w:jc w:val="both"/>
        <w:rPr>
          <w:rFonts w:ascii="Times New Roman" w:hAnsi="Times New Roman" w:cs="Times New Roman"/>
          <w:sz w:val="24"/>
          <w:szCs w:val="24"/>
          <w:lang w:val="en-US"/>
          <w:rPrChange w:id="76" w:author="Hofer, Heribert" w:date="2022-03-07T09:01:00Z">
            <w:rPr>
              <w:rFonts w:ascii="Times New Roman" w:hAnsi="Times New Roman" w:cs="Times New Roman"/>
              <w:lang w:val="en-US"/>
            </w:rPr>
          </w:rPrChange>
        </w:rPr>
        <w:pPrChange w:id="77" w:author="Hofer, Heribert" w:date="2022-03-07T09:02:00Z">
          <w:pPr>
            <w:pStyle w:val="Bibliography"/>
          </w:pPr>
        </w:pPrChange>
      </w:pPr>
      <w:r w:rsidRPr="00F45D5E">
        <w:rPr>
          <w:rFonts w:ascii="Times New Roman" w:eastAsia="Times New Roman" w:hAnsi="Times New Roman" w:cs="Times New Roman"/>
          <w:color w:val="000000"/>
          <w:sz w:val="24"/>
          <w:szCs w:val="24"/>
          <w:lang w:val="en-US" w:eastAsia="fr-FR"/>
          <w:rPrChange w:id="78" w:author="Hofer, Heribert" w:date="2022-03-07T09:01:00Z">
            <w:rPr>
              <w:rFonts w:ascii="Times New Roman" w:eastAsia="Times New Roman" w:hAnsi="Times New Roman" w:cs="Times New Roman"/>
              <w:color w:val="000000"/>
              <w:lang w:val="en-US" w:eastAsia="fr-FR"/>
            </w:rPr>
          </w:rPrChange>
        </w:rPr>
        <w:fldChar w:fldCharType="begin"/>
      </w:r>
      <w:r w:rsidRPr="00F45D5E">
        <w:rPr>
          <w:rFonts w:ascii="Times New Roman" w:eastAsia="Times New Roman" w:hAnsi="Times New Roman" w:cs="Times New Roman"/>
          <w:color w:val="000000"/>
          <w:sz w:val="24"/>
          <w:szCs w:val="24"/>
          <w:lang w:val="en-US" w:eastAsia="fr-FR"/>
          <w:rPrChange w:id="79" w:author="Hofer, Heribert" w:date="2022-03-07T09:01:00Z">
            <w:rPr>
              <w:rFonts w:eastAsia="Times New Roman"/>
              <w:color w:val="000000"/>
              <w:lang w:val="en-US" w:eastAsia="fr-FR"/>
            </w:rPr>
          </w:rPrChange>
        </w:rPr>
        <w:instrText xml:space="preserve"> ADDIN ZOTERO_BIBL {"uncited":[],"omitted":[],"custom":[]} CSL_BIBLIOGRAPHY </w:instrText>
      </w:r>
      <w:r w:rsidRPr="00F45D5E">
        <w:rPr>
          <w:rFonts w:ascii="Times New Roman" w:eastAsia="Times New Roman" w:hAnsi="Times New Roman" w:cs="Times New Roman"/>
          <w:color w:val="000000"/>
          <w:sz w:val="24"/>
          <w:szCs w:val="24"/>
          <w:lang w:val="en-US" w:eastAsia="fr-FR"/>
          <w:rPrChange w:id="80" w:author="Hofer, Heribert" w:date="2022-03-07T09:01:00Z">
            <w:rPr>
              <w:rFonts w:ascii="Times New Roman" w:eastAsia="Times New Roman" w:hAnsi="Times New Roman" w:cs="Times New Roman"/>
              <w:color w:val="000000"/>
              <w:lang w:val="en-US" w:eastAsia="fr-FR"/>
            </w:rPr>
          </w:rPrChange>
        </w:rPr>
        <w:fldChar w:fldCharType="separate"/>
      </w:r>
      <w:r w:rsidR="0025141C" w:rsidRPr="00F45D5E">
        <w:rPr>
          <w:rFonts w:ascii="Times New Roman" w:hAnsi="Times New Roman" w:cs="Times New Roman"/>
          <w:sz w:val="24"/>
          <w:szCs w:val="24"/>
          <w:lang w:val="en-US"/>
          <w:rPrChange w:id="81" w:author="Hofer, Heribert" w:date="2022-03-07T09:01:00Z">
            <w:rPr>
              <w:rFonts w:ascii="Times New Roman" w:hAnsi="Times New Roman" w:cs="Times New Roman"/>
              <w:lang w:val="en-US"/>
            </w:rPr>
          </w:rPrChange>
        </w:rPr>
        <w:t xml:space="preserve">Hofer, H., and East, M.L. (1993a). The commuting system of Serengeti spotted hyaenas: how a predator copes with migratory prey. I. Social organization. Animal Behaviour </w:t>
      </w:r>
      <w:r w:rsidR="0025141C" w:rsidRPr="00F45D5E">
        <w:rPr>
          <w:rFonts w:ascii="Times New Roman" w:hAnsi="Times New Roman" w:cs="Times New Roman"/>
          <w:i/>
          <w:iCs/>
          <w:sz w:val="24"/>
          <w:szCs w:val="24"/>
          <w:lang w:val="en-US"/>
          <w:rPrChange w:id="82" w:author="Hofer, Heribert" w:date="2022-03-07T09:01:00Z">
            <w:rPr>
              <w:rFonts w:ascii="Times New Roman" w:hAnsi="Times New Roman" w:cs="Times New Roman"/>
              <w:i/>
              <w:iCs/>
              <w:lang w:val="en-US"/>
            </w:rPr>
          </w:rPrChange>
        </w:rPr>
        <w:t>46</w:t>
      </w:r>
      <w:r w:rsidR="0025141C" w:rsidRPr="00F45D5E">
        <w:rPr>
          <w:rFonts w:ascii="Times New Roman" w:hAnsi="Times New Roman" w:cs="Times New Roman"/>
          <w:sz w:val="24"/>
          <w:szCs w:val="24"/>
          <w:lang w:val="en-US"/>
          <w:rPrChange w:id="83" w:author="Hofer, Heribert" w:date="2022-03-07T09:01:00Z">
            <w:rPr>
              <w:rFonts w:ascii="Times New Roman" w:hAnsi="Times New Roman" w:cs="Times New Roman"/>
              <w:lang w:val="en-US"/>
            </w:rPr>
          </w:rPrChange>
        </w:rPr>
        <w:t>, 547–557.</w:t>
      </w:r>
    </w:p>
    <w:p w14:paraId="60366B63" w14:textId="77777777" w:rsidR="0025141C" w:rsidRPr="00F45D5E" w:rsidRDefault="0025141C">
      <w:pPr>
        <w:pStyle w:val="Bibliography"/>
        <w:spacing w:after="120" w:line="360" w:lineRule="auto"/>
        <w:jc w:val="both"/>
        <w:rPr>
          <w:rFonts w:ascii="Times New Roman" w:hAnsi="Times New Roman" w:cs="Times New Roman"/>
          <w:sz w:val="24"/>
          <w:szCs w:val="24"/>
          <w:lang w:val="en-US"/>
          <w:rPrChange w:id="84" w:author="Hofer, Heribert" w:date="2022-03-07T09:01:00Z">
            <w:rPr>
              <w:rFonts w:ascii="Times New Roman" w:hAnsi="Times New Roman" w:cs="Times New Roman"/>
              <w:lang w:val="en-US"/>
            </w:rPr>
          </w:rPrChange>
        </w:rPr>
        <w:pPrChange w:id="85" w:author="Hofer, Heribert" w:date="2022-03-07T09:02:00Z">
          <w:pPr>
            <w:pStyle w:val="Bibliography"/>
          </w:pPr>
        </w:pPrChange>
      </w:pPr>
      <w:r w:rsidRPr="00F45D5E">
        <w:rPr>
          <w:rFonts w:ascii="Times New Roman" w:hAnsi="Times New Roman" w:cs="Times New Roman"/>
          <w:sz w:val="24"/>
          <w:szCs w:val="24"/>
          <w:lang w:val="en-US"/>
          <w:rPrChange w:id="86" w:author="Hofer, Heribert" w:date="2022-03-07T09:01:00Z">
            <w:rPr>
              <w:rFonts w:ascii="Times New Roman" w:hAnsi="Times New Roman" w:cs="Times New Roman"/>
              <w:lang w:val="en-US"/>
            </w:rPr>
          </w:rPrChange>
        </w:rPr>
        <w:t xml:space="preserve">Hofer, H., and East, M.L. (1993b). The commuting system of Serengeti spotted hyaenas: how a predator copes with migratory prey. II. Intrusion pressure and commuters’ space use. Animal Behaviour </w:t>
      </w:r>
      <w:r w:rsidRPr="00F45D5E">
        <w:rPr>
          <w:rFonts w:ascii="Times New Roman" w:hAnsi="Times New Roman" w:cs="Times New Roman"/>
          <w:i/>
          <w:iCs/>
          <w:sz w:val="24"/>
          <w:szCs w:val="24"/>
          <w:lang w:val="en-US"/>
          <w:rPrChange w:id="87" w:author="Hofer, Heribert" w:date="2022-03-07T09:01:00Z">
            <w:rPr>
              <w:rFonts w:ascii="Times New Roman" w:hAnsi="Times New Roman" w:cs="Times New Roman"/>
              <w:i/>
              <w:iCs/>
              <w:lang w:val="en-US"/>
            </w:rPr>
          </w:rPrChange>
        </w:rPr>
        <w:t>46</w:t>
      </w:r>
      <w:r w:rsidRPr="00F45D5E">
        <w:rPr>
          <w:rFonts w:ascii="Times New Roman" w:hAnsi="Times New Roman" w:cs="Times New Roman"/>
          <w:sz w:val="24"/>
          <w:szCs w:val="24"/>
          <w:lang w:val="en-US"/>
          <w:rPrChange w:id="88" w:author="Hofer, Heribert" w:date="2022-03-07T09:01:00Z">
            <w:rPr>
              <w:rFonts w:ascii="Times New Roman" w:hAnsi="Times New Roman" w:cs="Times New Roman"/>
              <w:lang w:val="en-US"/>
            </w:rPr>
          </w:rPrChange>
        </w:rPr>
        <w:t>, 559–574.</w:t>
      </w:r>
    </w:p>
    <w:p w14:paraId="22C2A4FC" w14:textId="77777777" w:rsidR="0025141C" w:rsidRPr="00F45D5E" w:rsidRDefault="0025141C">
      <w:pPr>
        <w:pStyle w:val="Bibliography"/>
        <w:spacing w:after="120" w:line="360" w:lineRule="auto"/>
        <w:jc w:val="both"/>
        <w:rPr>
          <w:rFonts w:ascii="Times New Roman" w:hAnsi="Times New Roman" w:cs="Times New Roman"/>
          <w:sz w:val="24"/>
          <w:szCs w:val="24"/>
          <w:lang w:val="en-US"/>
          <w:rPrChange w:id="89" w:author="Hofer, Heribert" w:date="2022-03-07T09:01:00Z">
            <w:rPr>
              <w:rFonts w:ascii="Times New Roman" w:hAnsi="Times New Roman" w:cs="Times New Roman"/>
              <w:lang w:val="en-US"/>
            </w:rPr>
          </w:rPrChange>
        </w:rPr>
        <w:pPrChange w:id="90" w:author="Hofer, Heribert" w:date="2022-03-07T09:02:00Z">
          <w:pPr>
            <w:pStyle w:val="Bibliography"/>
          </w:pPr>
        </w:pPrChange>
      </w:pPr>
      <w:r w:rsidRPr="00F45D5E">
        <w:rPr>
          <w:rFonts w:ascii="Times New Roman" w:hAnsi="Times New Roman" w:cs="Times New Roman"/>
          <w:sz w:val="24"/>
          <w:szCs w:val="24"/>
          <w:lang w:val="en-US"/>
          <w:rPrChange w:id="91" w:author="Hofer, Heribert" w:date="2022-03-07T09:01:00Z">
            <w:rPr>
              <w:rFonts w:ascii="Times New Roman" w:hAnsi="Times New Roman" w:cs="Times New Roman"/>
              <w:lang w:val="en-US"/>
            </w:rPr>
          </w:rPrChange>
        </w:rPr>
        <w:t xml:space="preserve">Hofer, H., and East, M.L. (1993c). The commuting system of Serengeti spotted hyaenas: how a predator copes with migratory prey. III. Attendance and maternal care. Animal Behaviour </w:t>
      </w:r>
      <w:r w:rsidRPr="00F45D5E">
        <w:rPr>
          <w:rFonts w:ascii="Times New Roman" w:hAnsi="Times New Roman" w:cs="Times New Roman"/>
          <w:i/>
          <w:iCs/>
          <w:sz w:val="24"/>
          <w:szCs w:val="24"/>
          <w:lang w:val="en-US"/>
          <w:rPrChange w:id="92" w:author="Hofer, Heribert" w:date="2022-03-07T09:01:00Z">
            <w:rPr>
              <w:rFonts w:ascii="Times New Roman" w:hAnsi="Times New Roman" w:cs="Times New Roman"/>
              <w:i/>
              <w:iCs/>
              <w:lang w:val="en-US"/>
            </w:rPr>
          </w:rPrChange>
        </w:rPr>
        <w:t>46</w:t>
      </w:r>
      <w:r w:rsidRPr="00F45D5E">
        <w:rPr>
          <w:rFonts w:ascii="Times New Roman" w:hAnsi="Times New Roman" w:cs="Times New Roman"/>
          <w:sz w:val="24"/>
          <w:szCs w:val="24"/>
          <w:lang w:val="en-US"/>
          <w:rPrChange w:id="93" w:author="Hofer, Heribert" w:date="2022-03-07T09:01:00Z">
            <w:rPr>
              <w:rFonts w:ascii="Times New Roman" w:hAnsi="Times New Roman" w:cs="Times New Roman"/>
              <w:lang w:val="en-US"/>
            </w:rPr>
          </w:rPrChange>
        </w:rPr>
        <w:t>, 575–589.</w:t>
      </w:r>
    </w:p>
    <w:p w14:paraId="2040203B" w14:textId="77777777" w:rsidR="0025141C" w:rsidRPr="00F45D5E" w:rsidRDefault="0025141C">
      <w:pPr>
        <w:pStyle w:val="Bibliography"/>
        <w:spacing w:after="120" w:line="360" w:lineRule="auto"/>
        <w:jc w:val="both"/>
        <w:rPr>
          <w:rFonts w:ascii="Times New Roman" w:hAnsi="Times New Roman" w:cs="Times New Roman"/>
          <w:sz w:val="24"/>
          <w:szCs w:val="24"/>
          <w:rPrChange w:id="94" w:author="Hofer, Heribert" w:date="2022-03-07T09:01:00Z">
            <w:rPr>
              <w:rFonts w:ascii="Times New Roman" w:hAnsi="Times New Roman" w:cs="Times New Roman"/>
            </w:rPr>
          </w:rPrChange>
        </w:rPr>
        <w:pPrChange w:id="95" w:author="Hofer, Heribert" w:date="2022-03-07T09:02:00Z">
          <w:pPr>
            <w:pStyle w:val="Bibliography"/>
          </w:pPr>
        </w:pPrChange>
      </w:pPr>
      <w:r w:rsidRPr="00F45D5E">
        <w:rPr>
          <w:rFonts w:ascii="Times New Roman" w:hAnsi="Times New Roman" w:cs="Times New Roman"/>
          <w:sz w:val="24"/>
          <w:szCs w:val="24"/>
          <w:lang w:val="en-US"/>
          <w:rPrChange w:id="96" w:author="Hofer, Heribert" w:date="2022-03-07T09:01:00Z">
            <w:rPr>
              <w:rFonts w:ascii="Times New Roman" w:hAnsi="Times New Roman" w:cs="Times New Roman"/>
              <w:lang w:val="en-US"/>
            </w:rPr>
          </w:rPrChange>
        </w:rPr>
        <w:t xml:space="preserve">Hofer, H., and East, M.L. (2003). Behavioral processes and costs of co-existence in female spotted hyenas: a life history perspective. </w:t>
      </w:r>
      <w:r w:rsidRPr="00F45D5E">
        <w:rPr>
          <w:rFonts w:ascii="Times New Roman" w:hAnsi="Times New Roman" w:cs="Times New Roman"/>
          <w:sz w:val="24"/>
          <w:szCs w:val="24"/>
          <w:rPrChange w:id="97" w:author="Hofer, Heribert" w:date="2022-03-07T09:01:00Z">
            <w:rPr>
              <w:rFonts w:ascii="Times New Roman" w:hAnsi="Times New Roman" w:cs="Times New Roman"/>
            </w:rPr>
          </w:rPrChange>
        </w:rPr>
        <w:t xml:space="preserve">Evolutionary Ecology </w:t>
      </w:r>
      <w:r w:rsidRPr="00F45D5E">
        <w:rPr>
          <w:rFonts w:ascii="Times New Roman" w:hAnsi="Times New Roman" w:cs="Times New Roman"/>
          <w:i/>
          <w:iCs/>
          <w:sz w:val="24"/>
          <w:szCs w:val="24"/>
          <w:rPrChange w:id="98" w:author="Hofer, Heribert" w:date="2022-03-07T09:01:00Z">
            <w:rPr>
              <w:rFonts w:ascii="Times New Roman" w:hAnsi="Times New Roman" w:cs="Times New Roman"/>
              <w:i/>
              <w:iCs/>
            </w:rPr>
          </w:rPrChange>
        </w:rPr>
        <w:t>17</w:t>
      </w:r>
      <w:r w:rsidRPr="00F45D5E">
        <w:rPr>
          <w:rFonts w:ascii="Times New Roman" w:hAnsi="Times New Roman" w:cs="Times New Roman"/>
          <w:sz w:val="24"/>
          <w:szCs w:val="24"/>
          <w:rPrChange w:id="99" w:author="Hofer, Heribert" w:date="2022-03-07T09:01:00Z">
            <w:rPr>
              <w:rFonts w:ascii="Times New Roman" w:hAnsi="Times New Roman" w:cs="Times New Roman"/>
            </w:rPr>
          </w:rPrChange>
        </w:rPr>
        <w:t>, 315–331.</w:t>
      </w:r>
    </w:p>
    <w:p w14:paraId="5BC83E1B" w14:textId="0358CC1B" w:rsidR="00A21A34" w:rsidRPr="00FF200D" w:rsidRDefault="00A21A34">
      <w:pPr>
        <w:spacing w:after="120" w:line="360" w:lineRule="auto"/>
        <w:jc w:val="both"/>
        <w:rPr>
          <w:rFonts w:ascii="Times New Roman" w:eastAsia="Times New Roman" w:hAnsi="Times New Roman" w:cs="Times New Roman"/>
          <w:color w:val="000000"/>
          <w:lang w:val="en-US" w:eastAsia="fr-FR"/>
        </w:rPr>
        <w:pPrChange w:id="100" w:author="Hofer, Heribert" w:date="2022-03-07T09:02:00Z">
          <w:pPr>
            <w:spacing w:after="0" w:line="480" w:lineRule="auto"/>
            <w:jc w:val="both"/>
          </w:pPr>
        </w:pPrChange>
      </w:pPr>
      <w:r w:rsidRPr="00F45D5E">
        <w:rPr>
          <w:rFonts w:ascii="Times New Roman" w:eastAsia="Times New Roman" w:hAnsi="Times New Roman" w:cs="Times New Roman"/>
          <w:color w:val="000000"/>
          <w:sz w:val="24"/>
          <w:szCs w:val="24"/>
          <w:lang w:val="en-US" w:eastAsia="fr-FR"/>
          <w:rPrChange w:id="101" w:author="Hofer, Heribert" w:date="2022-03-07T09:01:00Z">
            <w:rPr>
              <w:rFonts w:ascii="Times New Roman" w:eastAsia="Times New Roman" w:hAnsi="Times New Roman" w:cs="Times New Roman"/>
              <w:color w:val="000000"/>
              <w:lang w:val="en-US" w:eastAsia="fr-FR"/>
            </w:rPr>
          </w:rPrChange>
        </w:rPr>
        <w:fldChar w:fldCharType="end"/>
      </w:r>
    </w:p>
    <w:sectPr w:rsidR="00A21A34" w:rsidRPr="00FF200D" w:rsidSect="00C61A7D">
      <w:footerReference w:type="default" r:id="rId12"/>
      <w:pgSz w:w="11906" w:h="16838"/>
      <w:pgMar w:top="1417" w:right="1417" w:bottom="1417"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Metzger, Sonja" w:date="2022-03-09T20:52:00Z" w:initials="MS">
    <w:p w14:paraId="5DD01771" w14:textId="6E814D0F" w:rsidR="00AE136F" w:rsidRPr="00AE136F" w:rsidRDefault="00AE136F">
      <w:pPr>
        <w:pStyle w:val="CommentText"/>
        <w:rPr>
          <w:lang w:val="en-US"/>
        </w:rPr>
      </w:pPr>
      <w:r>
        <w:rPr>
          <w:rStyle w:val="CommentReference"/>
        </w:rPr>
        <w:annotationRef/>
      </w:r>
      <w:r w:rsidRPr="00AE136F">
        <w:rPr>
          <w:lang w:val="en-US"/>
        </w:rPr>
        <w:t>This sounds as if all cubs were commuting, too</w:t>
      </w:r>
    </w:p>
  </w:comment>
  <w:comment w:id="29" w:author="East, Marion" w:date="2022-03-14T19:11:00Z" w:initials="EM">
    <w:p w14:paraId="18971718" w14:textId="76123670" w:rsidR="00382802" w:rsidRPr="00382802" w:rsidRDefault="00382802">
      <w:pPr>
        <w:pStyle w:val="CommentText"/>
        <w:rPr>
          <w:lang w:val="en-GB"/>
        </w:rPr>
      </w:pPr>
      <w:r>
        <w:rPr>
          <w:rStyle w:val="CommentReference"/>
        </w:rPr>
        <w:annotationRef/>
      </w:r>
      <w:r w:rsidRPr="00382802">
        <w:rPr>
          <w:lang w:val="en-GB"/>
        </w:rPr>
        <w:t xml:space="preserve">This table needs tob e checked – see Sonja’s comment </w:t>
      </w:r>
      <w:r>
        <w:rPr>
          <w:lang w:val="en-GB"/>
        </w:rPr>
        <w:t xml:space="preserve">in the manuscript </w:t>
      </w:r>
      <w:r w:rsidRPr="00382802">
        <w:rPr>
          <w:lang w:val="en-GB"/>
        </w:rPr>
        <w:t>about deaths of females in 2020</w:t>
      </w:r>
    </w:p>
  </w:comment>
  <w:comment w:id="37" w:author="Aima P" w:date="2022-03-22T15:14:00Z" w:initials="AP">
    <w:p w14:paraId="2C47125C" w14:textId="77777777" w:rsidR="008507F7" w:rsidRDefault="008507F7" w:rsidP="00545F22">
      <w:pPr>
        <w:pStyle w:val="CommentText"/>
      </w:pPr>
      <w:r>
        <w:rPr>
          <w:rStyle w:val="CommentReference"/>
        </w:rPr>
        <w:annotationRef/>
      </w:r>
      <w:r>
        <w:t>This was a 2 in the index?</w:t>
      </w:r>
    </w:p>
  </w:comment>
  <w:comment w:id="48" w:author="East, Marion" w:date="2022-03-13T19:03:00Z" w:initials="EM">
    <w:p w14:paraId="02F04679" w14:textId="3D9824DF" w:rsidR="00052A22" w:rsidRDefault="00941068">
      <w:pPr>
        <w:pStyle w:val="CommentText"/>
        <w:rPr>
          <w:lang w:val="en-GB"/>
        </w:rPr>
      </w:pPr>
      <w:r>
        <w:rPr>
          <w:rStyle w:val="CommentReference"/>
        </w:rPr>
        <w:annotationRef/>
      </w:r>
      <w:r w:rsidRPr="00941068">
        <w:rPr>
          <w:lang w:val="en-GB"/>
        </w:rPr>
        <w:t xml:space="preserve">I fail to see what this adds </w:t>
      </w:r>
      <w:r>
        <w:rPr>
          <w:lang w:val="en-GB"/>
        </w:rPr>
        <w:t>to t</w:t>
      </w:r>
      <w:r w:rsidRPr="00941068">
        <w:rPr>
          <w:lang w:val="en-GB"/>
        </w:rPr>
        <w:t>he study</w:t>
      </w:r>
      <w:r>
        <w:rPr>
          <w:lang w:val="en-GB"/>
        </w:rPr>
        <w:t xml:space="preserve"> other than potential confusion</w:t>
      </w:r>
      <w:r w:rsidR="005E6C8D">
        <w:rPr>
          <w:lang w:val="en-GB"/>
        </w:rPr>
        <w:t>.</w:t>
      </w:r>
    </w:p>
    <w:p w14:paraId="6EB5D6D6" w14:textId="77777777" w:rsidR="005E6C8D" w:rsidRDefault="005E6C8D">
      <w:pPr>
        <w:pStyle w:val="CommentText"/>
        <w:rPr>
          <w:lang w:val="en-GB"/>
        </w:rPr>
      </w:pPr>
    </w:p>
    <w:p w14:paraId="7FFBF2B1" w14:textId="6EE16D01" w:rsidR="005E6C8D" w:rsidRDefault="005E6C8D">
      <w:pPr>
        <w:pStyle w:val="CommentText"/>
        <w:rPr>
          <w:lang w:val="en-GB"/>
        </w:rPr>
      </w:pPr>
      <w:r>
        <w:rPr>
          <w:lang w:val="en-GB"/>
        </w:rPr>
        <w:t>Migratory herds are not only wildebeest, as implied in figures – this is incorrect, and the wildebeest herds do not necessarily cross the Mara river in large numbers every year –</w:t>
      </w:r>
      <w:r w:rsidR="00382802">
        <w:rPr>
          <w:lang w:val="en-GB"/>
        </w:rPr>
        <w:t xml:space="preserve"> and certainly not necessarily in</w:t>
      </w:r>
      <w:r>
        <w:rPr>
          <w:lang w:val="en-GB"/>
        </w:rPr>
        <w:t xml:space="preserve"> August. </w:t>
      </w:r>
      <w:r w:rsidR="00382802">
        <w:rPr>
          <w:lang w:val="en-GB"/>
        </w:rPr>
        <w:t xml:space="preserve"> </w:t>
      </w:r>
    </w:p>
    <w:p w14:paraId="73CF1CB1" w14:textId="77777777" w:rsidR="00052A22" w:rsidRDefault="00052A22">
      <w:pPr>
        <w:pStyle w:val="CommentText"/>
        <w:rPr>
          <w:lang w:val="en-GB"/>
        </w:rPr>
      </w:pPr>
    </w:p>
    <w:p w14:paraId="0BF9FB08" w14:textId="771A872F" w:rsidR="00052A22" w:rsidRDefault="005E6C8D">
      <w:pPr>
        <w:pStyle w:val="CommentText"/>
        <w:rPr>
          <w:lang w:val="en-GB"/>
        </w:rPr>
      </w:pPr>
      <w:r>
        <w:rPr>
          <w:lang w:val="en-GB"/>
        </w:rPr>
        <w:t xml:space="preserve">Also the plot at a glance </w:t>
      </w:r>
      <w:r w:rsidR="00382802">
        <w:rPr>
          <w:lang w:val="en-GB"/>
        </w:rPr>
        <w:t xml:space="preserve">the could be taken to </w:t>
      </w:r>
      <w:r>
        <w:rPr>
          <w:lang w:val="en-GB"/>
        </w:rPr>
        <w:t xml:space="preserve">suggest that the Serengeti Research Project has monitoring sessions in the Masai Mara. </w:t>
      </w:r>
    </w:p>
    <w:p w14:paraId="7735149F" w14:textId="77777777" w:rsidR="00052A22" w:rsidRDefault="00052A22">
      <w:pPr>
        <w:pStyle w:val="CommentText"/>
        <w:rPr>
          <w:lang w:val="en-GB"/>
        </w:rPr>
      </w:pPr>
    </w:p>
    <w:p w14:paraId="3499CF95" w14:textId="56CC5065" w:rsidR="00941068" w:rsidRPr="00941068" w:rsidRDefault="00941068">
      <w:pPr>
        <w:pStyle w:val="CommentText"/>
        <w:rPr>
          <w:lang w:val="en-GB"/>
        </w:rPr>
      </w:pPr>
      <w:r>
        <w:rPr>
          <w:lang w:val="en-GB"/>
        </w:rPr>
        <w:t xml:space="preserve"> </w:t>
      </w:r>
    </w:p>
  </w:comment>
  <w:comment w:id="64" w:author="Sarah Benhaiem" w:date="2022-03-18T16:49:00Z" w:initials="SB">
    <w:p w14:paraId="17F656A7" w14:textId="3166D5CE" w:rsidR="00AF2180" w:rsidRPr="00AF2180" w:rsidRDefault="00AF2180">
      <w:pPr>
        <w:pStyle w:val="CommentText"/>
        <w:rPr>
          <w:lang w:val="en-US"/>
        </w:rPr>
      </w:pPr>
      <w:r>
        <w:rPr>
          <w:rStyle w:val="CommentReference"/>
        </w:rPr>
        <w:annotationRef/>
      </w:r>
      <w:r w:rsidRPr="00AF2180">
        <w:rPr>
          <w:lang w:val="en-US"/>
        </w:rPr>
        <w:t>To update if dataset extends t</w:t>
      </w:r>
      <w:r>
        <w:rPr>
          <w:lang w:val="en-US"/>
        </w:rPr>
        <w:t>o 2022</w:t>
      </w:r>
    </w:p>
  </w:comment>
  <w:comment w:id="65" w:author="Sarah Benhaiem" w:date="2022-03-18T16:49:00Z" w:initials="SB">
    <w:p w14:paraId="60DC80CA" w14:textId="365623AC" w:rsidR="00AF2180" w:rsidRDefault="00AF2180">
      <w:pPr>
        <w:pStyle w:val="CommentText"/>
      </w:pPr>
      <w:r>
        <w:rPr>
          <w:rStyle w:val="CommentReference"/>
        </w:rPr>
        <w:annotationRef/>
      </w:r>
      <w:r>
        <w:t>idem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D01771" w15:done="0"/>
  <w15:commentEx w15:paraId="18971718" w15:done="0"/>
  <w15:commentEx w15:paraId="2C47125C" w15:done="0"/>
  <w15:commentEx w15:paraId="3499CF95" w15:done="0"/>
  <w15:commentEx w15:paraId="17F656A7" w15:done="0"/>
  <w15:commentEx w15:paraId="60DC80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E0710" w16cex:dateUtc="2022-03-09T19:52:00Z"/>
  <w16cex:commentExtensible w16cex:durableId="25DE0711" w16cex:dateUtc="2022-03-14T18:11:00Z"/>
  <w16cex:commentExtensible w16cex:durableId="25E46666" w16cex:dateUtc="2022-03-22T14:14:00Z"/>
  <w16cex:commentExtensible w16cex:durableId="25DE0712" w16cex:dateUtc="2022-03-13T18:03:00Z"/>
  <w16cex:commentExtensible w16cex:durableId="25DF3681" w16cex:dateUtc="2022-03-18T15:49:00Z"/>
  <w16cex:commentExtensible w16cex:durableId="25DF3691" w16cex:dateUtc="2022-03-18T15: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D01771" w16cid:durableId="25DE0710"/>
  <w16cid:commentId w16cid:paraId="18971718" w16cid:durableId="25DE0711"/>
  <w16cid:commentId w16cid:paraId="2C47125C" w16cid:durableId="25E46666"/>
  <w16cid:commentId w16cid:paraId="3499CF95" w16cid:durableId="25DE0712"/>
  <w16cid:commentId w16cid:paraId="17F656A7" w16cid:durableId="25DF3681"/>
  <w16cid:commentId w16cid:paraId="60DC80CA" w16cid:durableId="25DF36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C47A0" w14:textId="77777777" w:rsidR="00AD3F0C" w:rsidRDefault="00AD3F0C" w:rsidP="00C61A7D">
      <w:pPr>
        <w:spacing w:after="0" w:line="240" w:lineRule="auto"/>
      </w:pPr>
      <w:r>
        <w:separator/>
      </w:r>
    </w:p>
  </w:endnote>
  <w:endnote w:type="continuationSeparator" w:id="0">
    <w:p w14:paraId="7FAFB9CA" w14:textId="77777777" w:rsidR="00AD3F0C" w:rsidRDefault="00AD3F0C" w:rsidP="00C61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6454437"/>
      <w:docPartObj>
        <w:docPartGallery w:val="Page Numbers (Bottom of Page)"/>
        <w:docPartUnique/>
      </w:docPartObj>
    </w:sdtPr>
    <w:sdtEndPr>
      <w:rPr>
        <w:rFonts w:ascii="Times New Roman" w:hAnsi="Times New Roman" w:cs="Times New Roman"/>
      </w:rPr>
    </w:sdtEndPr>
    <w:sdtContent>
      <w:p w14:paraId="796847B4" w14:textId="2F76D224" w:rsidR="009C08E0" w:rsidRPr="00C61A7D" w:rsidRDefault="009C08E0">
        <w:pPr>
          <w:pStyle w:val="Footer"/>
          <w:jc w:val="right"/>
          <w:rPr>
            <w:rFonts w:ascii="Times New Roman" w:hAnsi="Times New Roman" w:cs="Times New Roman"/>
          </w:rPr>
        </w:pPr>
        <w:r w:rsidRPr="00C61A7D">
          <w:rPr>
            <w:rFonts w:ascii="Times New Roman" w:hAnsi="Times New Roman" w:cs="Times New Roman"/>
          </w:rPr>
          <w:fldChar w:fldCharType="begin"/>
        </w:r>
        <w:r w:rsidRPr="00C61A7D">
          <w:rPr>
            <w:rFonts w:ascii="Times New Roman" w:hAnsi="Times New Roman" w:cs="Times New Roman"/>
          </w:rPr>
          <w:instrText>PAGE   \* MERGEFORMAT</w:instrText>
        </w:r>
        <w:r w:rsidRPr="00C61A7D">
          <w:rPr>
            <w:rFonts w:ascii="Times New Roman" w:hAnsi="Times New Roman" w:cs="Times New Roman"/>
          </w:rPr>
          <w:fldChar w:fldCharType="separate"/>
        </w:r>
        <w:r w:rsidR="00013645">
          <w:rPr>
            <w:rFonts w:ascii="Times New Roman" w:hAnsi="Times New Roman" w:cs="Times New Roman"/>
            <w:noProof/>
          </w:rPr>
          <w:t>2</w:t>
        </w:r>
        <w:r w:rsidRPr="00C61A7D">
          <w:rPr>
            <w:rFonts w:ascii="Times New Roman" w:hAnsi="Times New Roman" w:cs="Times New Roman"/>
          </w:rPr>
          <w:fldChar w:fldCharType="end"/>
        </w:r>
      </w:p>
    </w:sdtContent>
  </w:sdt>
  <w:p w14:paraId="136366C8" w14:textId="77777777" w:rsidR="009C08E0" w:rsidRDefault="009C08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36D90" w14:textId="77777777" w:rsidR="00AD3F0C" w:rsidRDefault="00AD3F0C" w:rsidP="00C61A7D">
      <w:pPr>
        <w:spacing w:after="0" w:line="240" w:lineRule="auto"/>
      </w:pPr>
      <w:r>
        <w:separator/>
      </w:r>
    </w:p>
  </w:footnote>
  <w:footnote w:type="continuationSeparator" w:id="0">
    <w:p w14:paraId="5F440FCC" w14:textId="77777777" w:rsidR="00AD3F0C" w:rsidRDefault="00AD3F0C" w:rsidP="00C61A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4A6"/>
    <w:multiLevelType w:val="hybridMultilevel"/>
    <w:tmpl w:val="F2FA0656"/>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255E38"/>
    <w:multiLevelType w:val="hybridMultilevel"/>
    <w:tmpl w:val="0426A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5E446F"/>
    <w:multiLevelType w:val="hybridMultilevel"/>
    <w:tmpl w:val="23D026D2"/>
    <w:lvl w:ilvl="0" w:tplc="D8A0077A">
      <w:start w:val="1"/>
      <w:numFmt w:val="decimal"/>
      <w:lvlText w:val="%1."/>
      <w:lvlJc w:val="left"/>
      <w:pPr>
        <w:ind w:left="720" w:hanging="360"/>
      </w:pPr>
      <w:rPr>
        <w:rFonts w:hint="default"/>
        <w:color w:val="000000" w:themeColor="text1"/>
        <w:sz w:val="24"/>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957103B"/>
    <w:multiLevelType w:val="hybridMultilevel"/>
    <w:tmpl w:val="35C069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1E10E28"/>
    <w:multiLevelType w:val="hybridMultilevel"/>
    <w:tmpl w:val="C23C186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4775204"/>
    <w:multiLevelType w:val="hybridMultilevel"/>
    <w:tmpl w:val="0F020AAC"/>
    <w:lvl w:ilvl="0" w:tplc="6EF05C6C">
      <w:start w:val="6"/>
      <w:numFmt w:val="decimal"/>
      <w:lvlText w:val="%1."/>
      <w:lvlJc w:val="left"/>
      <w:pPr>
        <w:ind w:left="720" w:hanging="360"/>
      </w:pPr>
      <w:rPr>
        <w:rFonts w:hint="default"/>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2344B6E"/>
    <w:multiLevelType w:val="hybridMultilevel"/>
    <w:tmpl w:val="874256A4"/>
    <w:lvl w:ilvl="0" w:tplc="20000019">
      <w:start w:val="1"/>
      <w:numFmt w:val="lowerLetter"/>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num w:numId="1">
    <w:abstractNumId w:val="3"/>
  </w:num>
  <w:num w:numId="2">
    <w:abstractNumId w:val="4"/>
  </w:num>
  <w:num w:numId="3">
    <w:abstractNumId w:val="5"/>
  </w:num>
  <w:num w:numId="4">
    <w:abstractNumId w:val="2"/>
  </w:num>
  <w:num w:numId="5">
    <w:abstractNumId w:val="6"/>
  </w:num>
  <w:num w:numId="6">
    <w:abstractNumId w:val="1"/>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ofer, Heribert">
    <w15:presenceInfo w15:providerId="AD" w15:userId="S-1-5-21-2654767066-2487046086-3838693888-1179"/>
  </w15:person>
  <w15:person w15:author="Sarah Benhaiem">
    <w15:presenceInfo w15:providerId="Windows Live" w15:userId="16ca485a8f039800"/>
  </w15:person>
  <w15:person w15:author="East, Marion">
    <w15:presenceInfo w15:providerId="AD" w15:userId="S-1-5-21-2654767066-2487046086-3838693888-1180"/>
  </w15:person>
  <w15:person w15:author="Metzger, Sonja">
    <w15:presenceInfo w15:providerId="AD" w15:userId="S-1-5-21-2654767066-2487046086-3838693888-5752"/>
  </w15:person>
  <w15:person w15:author="Aima P">
    <w15:presenceInfo w15:providerId="Windows Live" w15:userId="f51aa26bdd51bb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A7D"/>
    <w:rsid w:val="00002DC3"/>
    <w:rsid w:val="000054D3"/>
    <w:rsid w:val="00013645"/>
    <w:rsid w:val="00032E9D"/>
    <w:rsid w:val="0003547E"/>
    <w:rsid w:val="000433A8"/>
    <w:rsid w:val="00052A22"/>
    <w:rsid w:val="00060329"/>
    <w:rsid w:val="00097151"/>
    <w:rsid w:val="000A2D1F"/>
    <w:rsid w:val="000B1783"/>
    <w:rsid w:val="000D0DE3"/>
    <w:rsid w:val="000D6CF1"/>
    <w:rsid w:val="000E181F"/>
    <w:rsid w:val="00120297"/>
    <w:rsid w:val="00123562"/>
    <w:rsid w:val="00125490"/>
    <w:rsid w:val="001340EB"/>
    <w:rsid w:val="00136412"/>
    <w:rsid w:val="001434BB"/>
    <w:rsid w:val="00162DFB"/>
    <w:rsid w:val="00175D36"/>
    <w:rsid w:val="00176971"/>
    <w:rsid w:val="00181FA7"/>
    <w:rsid w:val="00181FEE"/>
    <w:rsid w:val="001821AB"/>
    <w:rsid w:val="001915FF"/>
    <w:rsid w:val="00194000"/>
    <w:rsid w:val="001947A9"/>
    <w:rsid w:val="001A1D2E"/>
    <w:rsid w:val="001B4A02"/>
    <w:rsid w:val="001C2DBA"/>
    <w:rsid w:val="001D4EF1"/>
    <w:rsid w:val="001F22DD"/>
    <w:rsid w:val="001F2BDE"/>
    <w:rsid w:val="001F3048"/>
    <w:rsid w:val="0020080D"/>
    <w:rsid w:val="002009A7"/>
    <w:rsid w:val="00204E14"/>
    <w:rsid w:val="002057DD"/>
    <w:rsid w:val="00214F56"/>
    <w:rsid w:val="002176BD"/>
    <w:rsid w:val="0022728D"/>
    <w:rsid w:val="00236C11"/>
    <w:rsid w:val="00250C59"/>
    <w:rsid w:val="0025141C"/>
    <w:rsid w:val="00256E61"/>
    <w:rsid w:val="00276139"/>
    <w:rsid w:val="00277940"/>
    <w:rsid w:val="00297AE1"/>
    <w:rsid w:val="002B02C8"/>
    <w:rsid w:val="002B1385"/>
    <w:rsid w:val="002C1BED"/>
    <w:rsid w:val="002C6E0F"/>
    <w:rsid w:val="002E5851"/>
    <w:rsid w:val="002F2123"/>
    <w:rsid w:val="002F3798"/>
    <w:rsid w:val="002F6468"/>
    <w:rsid w:val="003027E2"/>
    <w:rsid w:val="00305D19"/>
    <w:rsid w:val="00311681"/>
    <w:rsid w:val="00313356"/>
    <w:rsid w:val="003239A6"/>
    <w:rsid w:val="0032501B"/>
    <w:rsid w:val="00326CF8"/>
    <w:rsid w:val="00350B4A"/>
    <w:rsid w:val="00354267"/>
    <w:rsid w:val="00354AEE"/>
    <w:rsid w:val="003625B7"/>
    <w:rsid w:val="00366EA0"/>
    <w:rsid w:val="003746ED"/>
    <w:rsid w:val="00382802"/>
    <w:rsid w:val="00383CD6"/>
    <w:rsid w:val="00387FA6"/>
    <w:rsid w:val="00392F78"/>
    <w:rsid w:val="003946DA"/>
    <w:rsid w:val="00395476"/>
    <w:rsid w:val="003A5CBF"/>
    <w:rsid w:val="003A5CC0"/>
    <w:rsid w:val="003A7818"/>
    <w:rsid w:val="003B10F8"/>
    <w:rsid w:val="003D12D8"/>
    <w:rsid w:val="003D1BA6"/>
    <w:rsid w:val="003D790E"/>
    <w:rsid w:val="003E03FC"/>
    <w:rsid w:val="00411245"/>
    <w:rsid w:val="00420D9D"/>
    <w:rsid w:val="00430621"/>
    <w:rsid w:val="00447F57"/>
    <w:rsid w:val="0045419A"/>
    <w:rsid w:val="004647FE"/>
    <w:rsid w:val="00481B15"/>
    <w:rsid w:val="00484305"/>
    <w:rsid w:val="00495292"/>
    <w:rsid w:val="004A0A6D"/>
    <w:rsid w:val="004A4CC5"/>
    <w:rsid w:val="004B45AA"/>
    <w:rsid w:val="004C59F7"/>
    <w:rsid w:val="004F35C8"/>
    <w:rsid w:val="004F3C1B"/>
    <w:rsid w:val="004F4327"/>
    <w:rsid w:val="004F6322"/>
    <w:rsid w:val="00516B13"/>
    <w:rsid w:val="00521432"/>
    <w:rsid w:val="00524149"/>
    <w:rsid w:val="00535CF3"/>
    <w:rsid w:val="005379D3"/>
    <w:rsid w:val="00542B06"/>
    <w:rsid w:val="005517AE"/>
    <w:rsid w:val="0056156F"/>
    <w:rsid w:val="005619D3"/>
    <w:rsid w:val="00561F91"/>
    <w:rsid w:val="00570887"/>
    <w:rsid w:val="00572098"/>
    <w:rsid w:val="00576276"/>
    <w:rsid w:val="0058637A"/>
    <w:rsid w:val="005906F2"/>
    <w:rsid w:val="0059746E"/>
    <w:rsid w:val="005A3D25"/>
    <w:rsid w:val="005A4385"/>
    <w:rsid w:val="005B1006"/>
    <w:rsid w:val="005B5CF0"/>
    <w:rsid w:val="005C25A8"/>
    <w:rsid w:val="005D0556"/>
    <w:rsid w:val="005E6C8D"/>
    <w:rsid w:val="005E7B51"/>
    <w:rsid w:val="005F51C5"/>
    <w:rsid w:val="005F5410"/>
    <w:rsid w:val="006015D9"/>
    <w:rsid w:val="0061146B"/>
    <w:rsid w:val="0061475E"/>
    <w:rsid w:val="006258E3"/>
    <w:rsid w:val="006272FD"/>
    <w:rsid w:val="00633156"/>
    <w:rsid w:val="00641147"/>
    <w:rsid w:val="006415EA"/>
    <w:rsid w:val="0066202D"/>
    <w:rsid w:val="00663114"/>
    <w:rsid w:val="00666D09"/>
    <w:rsid w:val="00667259"/>
    <w:rsid w:val="006703CF"/>
    <w:rsid w:val="0067533B"/>
    <w:rsid w:val="00676ACE"/>
    <w:rsid w:val="006B09C2"/>
    <w:rsid w:val="006C053A"/>
    <w:rsid w:val="006D3A8E"/>
    <w:rsid w:val="006D5F01"/>
    <w:rsid w:val="006E7C6A"/>
    <w:rsid w:val="0070359A"/>
    <w:rsid w:val="0071241E"/>
    <w:rsid w:val="007209A9"/>
    <w:rsid w:val="00745C38"/>
    <w:rsid w:val="007535BD"/>
    <w:rsid w:val="00791E3D"/>
    <w:rsid w:val="007A2C9D"/>
    <w:rsid w:val="007A7C26"/>
    <w:rsid w:val="007B25F4"/>
    <w:rsid w:val="007C00A8"/>
    <w:rsid w:val="007C71D8"/>
    <w:rsid w:val="007D268F"/>
    <w:rsid w:val="007D7E1A"/>
    <w:rsid w:val="007F2AE7"/>
    <w:rsid w:val="00807418"/>
    <w:rsid w:val="00812B56"/>
    <w:rsid w:val="00815053"/>
    <w:rsid w:val="00815A63"/>
    <w:rsid w:val="0082654E"/>
    <w:rsid w:val="00847345"/>
    <w:rsid w:val="008507F7"/>
    <w:rsid w:val="00850D44"/>
    <w:rsid w:val="00860CF4"/>
    <w:rsid w:val="008655F2"/>
    <w:rsid w:val="00885C6D"/>
    <w:rsid w:val="00895D80"/>
    <w:rsid w:val="008C6E1A"/>
    <w:rsid w:val="008C7AB7"/>
    <w:rsid w:val="008F614E"/>
    <w:rsid w:val="009074D9"/>
    <w:rsid w:val="009075C1"/>
    <w:rsid w:val="009103F5"/>
    <w:rsid w:val="00912843"/>
    <w:rsid w:val="00927649"/>
    <w:rsid w:val="00934008"/>
    <w:rsid w:val="0093520A"/>
    <w:rsid w:val="00941068"/>
    <w:rsid w:val="00972235"/>
    <w:rsid w:val="009749D3"/>
    <w:rsid w:val="00983573"/>
    <w:rsid w:val="00985267"/>
    <w:rsid w:val="00991F13"/>
    <w:rsid w:val="009A4245"/>
    <w:rsid w:val="009A4C86"/>
    <w:rsid w:val="009A7D2E"/>
    <w:rsid w:val="009B2355"/>
    <w:rsid w:val="009B7C79"/>
    <w:rsid w:val="009C08E0"/>
    <w:rsid w:val="009D21A9"/>
    <w:rsid w:val="009D380E"/>
    <w:rsid w:val="009E1087"/>
    <w:rsid w:val="00A017A9"/>
    <w:rsid w:val="00A04F20"/>
    <w:rsid w:val="00A21A34"/>
    <w:rsid w:val="00A46038"/>
    <w:rsid w:val="00A65580"/>
    <w:rsid w:val="00AB5AF4"/>
    <w:rsid w:val="00AD21E0"/>
    <w:rsid w:val="00AD2D9E"/>
    <w:rsid w:val="00AD3F0C"/>
    <w:rsid w:val="00AD721E"/>
    <w:rsid w:val="00AE136F"/>
    <w:rsid w:val="00AE6187"/>
    <w:rsid w:val="00AE66A2"/>
    <w:rsid w:val="00AE7B4B"/>
    <w:rsid w:val="00AF2180"/>
    <w:rsid w:val="00AF3C85"/>
    <w:rsid w:val="00B12F36"/>
    <w:rsid w:val="00B158F9"/>
    <w:rsid w:val="00B15B1E"/>
    <w:rsid w:val="00B218FF"/>
    <w:rsid w:val="00B26A4E"/>
    <w:rsid w:val="00B34166"/>
    <w:rsid w:val="00B426B1"/>
    <w:rsid w:val="00B54F4D"/>
    <w:rsid w:val="00B60A65"/>
    <w:rsid w:val="00B65B38"/>
    <w:rsid w:val="00B7021E"/>
    <w:rsid w:val="00B70AC6"/>
    <w:rsid w:val="00B71003"/>
    <w:rsid w:val="00B75CE1"/>
    <w:rsid w:val="00BA3F60"/>
    <w:rsid w:val="00BA6443"/>
    <w:rsid w:val="00BB20F6"/>
    <w:rsid w:val="00BB7373"/>
    <w:rsid w:val="00BD76A6"/>
    <w:rsid w:val="00BF7A29"/>
    <w:rsid w:val="00C035A9"/>
    <w:rsid w:val="00C06DA4"/>
    <w:rsid w:val="00C11B3A"/>
    <w:rsid w:val="00C26B34"/>
    <w:rsid w:val="00C37187"/>
    <w:rsid w:val="00C464D7"/>
    <w:rsid w:val="00C603DC"/>
    <w:rsid w:val="00C60B95"/>
    <w:rsid w:val="00C61A7D"/>
    <w:rsid w:val="00C62B74"/>
    <w:rsid w:val="00C6635E"/>
    <w:rsid w:val="00C66A54"/>
    <w:rsid w:val="00C67DC8"/>
    <w:rsid w:val="00C7090C"/>
    <w:rsid w:val="00C72982"/>
    <w:rsid w:val="00C95E87"/>
    <w:rsid w:val="00C95EDA"/>
    <w:rsid w:val="00CA15AD"/>
    <w:rsid w:val="00CA1B3E"/>
    <w:rsid w:val="00CA5F3B"/>
    <w:rsid w:val="00CB1FDD"/>
    <w:rsid w:val="00CD036D"/>
    <w:rsid w:val="00CD46B6"/>
    <w:rsid w:val="00CD4BC0"/>
    <w:rsid w:val="00CE39D3"/>
    <w:rsid w:val="00CE6526"/>
    <w:rsid w:val="00CE7781"/>
    <w:rsid w:val="00CF3289"/>
    <w:rsid w:val="00CF6F31"/>
    <w:rsid w:val="00D1183A"/>
    <w:rsid w:val="00D146D7"/>
    <w:rsid w:val="00D166A0"/>
    <w:rsid w:val="00D1722C"/>
    <w:rsid w:val="00D2249A"/>
    <w:rsid w:val="00D47F9B"/>
    <w:rsid w:val="00D63994"/>
    <w:rsid w:val="00D64484"/>
    <w:rsid w:val="00D65D6D"/>
    <w:rsid w:val="00D80FA7"/>
    <w:rsid w:val="00D866B4"/>
    <w:rsid w:val="00D8725E"/>
    <w:rsid w:val="00D9737C"/>
    <w:rsid w:val="00D97455"/>
    <w:rsid w:val="00DA2882"/>
    <w:rsid w:val="00DD03D4"/>
    <w:rsid w:val="00DD1644"/>
    <w:rsid w:val="00DD34B2"/>
    <w:rsid w:val="00DE1071"/>
    <w:rsid w:val="00DE346E"/>
    <w:rsid w:val="00E00005"/>
    <w:rsid w:val="00E03DD2"/>
    <w:rsid w:val="00E06913"/>
    <w:rsid w:val="00E23896"/>
    <w:rsid w:val="00E24F9B"/>
    <w:rsid w:val="00E336DE"/>
    <w:rsid w:val="00E57C6F"/>
    <w:rsid w:val="00E73471"/>
    <w:rsid w:val="00E87E04"/>
    <w:rsid w:val="00E87F13"/>
    <w:rsid w:val="00E91F77"/>
    <w:rsid w:val="00EC50BE"/>
    <w:rsid w:val="00EC77CF"/>
    <w:rsid w:val="00ED7CA9"/>
    <w:rsid w:val="00F001EA"/>
    <w:rsid w:val="00F12F39"/>
    <w:rsid w:val="00F15B48"/>
    <w:rsid w:val="00F231FD"/>
    <w:rsid w:val="00F312C5"/>
    <w:rsid w:val="00F335BC"/>
    <w:rsid w:val="00F37C61"/>
    <w:rsid w:val="00F45D5E"/>
    <w:rsid w:val="00F462AD"/>
    <w:rsid w:val="00F53D1F"/>
    <w:rsid w:val="00F56CCF"/>
    <w:rsid w:val="00F57B11"/>
    <w:rsid w:val="00F605D4"/>
    <w:rsid w:val="00F838EA"/>
    <w:rsid w:val="00F86F24"/>
    <w:rsid w:val="00F87781"/>
    <w:rsid w:val="00FA4192"/>
    <w:rsid w:val="00FC10C9"/>
    <w:rsid w:val="00FC5D61"/>
    <w:rsid w:val="00FC5D9B"/>
    <w:rsid w:val="00FD689A"/>
    <w:rsid w:val="00FF200D"/>
    <w:rsid w:val="00FF5F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9B324"/>
  <w15:docId w15:val="{8EDFA103-1D4A-461F-8331-19822111E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A7D"/>
    <w:pPr>
      <w:spacing w:after="200" w:line="276" w:lineRule="auto"/>
    </w:pPr>
    <w:rPr>
      <w:rFonts w:ascii="Calibri" w:eastAsia="Calibri" w:hAnsi="Calibri" w:cs="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1A7D"/>
    <w:pPr>
      <w:spacing w:after="0" w:line="240" w:lineRule="auto"/>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C61A7D"/>
    <w:rPr>
      <w:rFonts w:ascii="Segoe UI" w:hAnsi="Segoe UI" w:cs="Segoe UI"/>
      <w:sz w:val="18"/>
      <w:szCs w:val="18"/>
    </w:rPr>
  </w:style>
  <w:style w:type="character" w:styleId="CommentReference">
    <w:name w:val="annotation reference"/>
    <w:uiPriority w:val="99"/>
    <w:rsid w:val="00C61A7D"/>
    <w:rPr>
      <w:sz w:val="16"/>
      <w:szCs w:val="16"/>
    </w:rPr>
  </w:style>
  <w:style w:type="paragraph" w:styleId="CommentText">
    <w:name w:val="annotation text"/>
    <w:basedOn w:val="Normal"/>
    <w:link w:val="CommentTextChar"/>
    <w:uiPriority w:val="99"/>
    <w:unhideWhenUsed/>
    <w:rsid w:val="00C61A7D"/>
    <w:pPr>
      <w:suppressAutoHyphens/>
      <w:spacing w:line="240" w:lineRule="auto"/>
    </w:pPr>
    <w:rPr>
      <w:rFonts w:cs="Calibri"/>
      <w:sz w:val="20"/>
      <w:szCs w:val="20"/>
      <w:lang w:val="de-DE" w:eastAsia="zh-CN"/>
    </w:rPr>
  </w:style>
  <w:style w:type="character" w:customStyle="1" w:styleId="CommentTextChar">
    <w:name w:val="Comment Text Char"/>
    <w:basedOn w:val="DefaultParagraphFont"/>
    <w:link w:val="CommentText"/>
    <w:uiPriority w:val="99"/>
    <w:rsid w:val="00C61A7D"/>
    <w:rPr>
      <w:rFonts w:ascii="Calibri" w:eastAsia="Calibri" w:hAnsi="Calibri" w:cs="Calibri"/>
      <w:sz w:val="20"/>
      <w:szCs w:val="20"/>
      <w:lang w:val="de-DE" w:eastAsia="zh-CN"/>
    </w:rPr>
  </w:style>
  <w:style w:type="paragraph" w:customStyle="1" w:styleId="ListParagraph1">
    <w:name w:val="List Paragraph1"/>
    <w:basedOn w:val="Normal"/>
    <w:qFormat/>
    <w:rsid w:val="00C61A7D"/>
    <w:pPr>
      <w:suppressAutoHyphens/>
      <w:ind w:left="720"/>
      <w:contextualSpacing/>
    </w:pPr>
    <w:rPr>
      <w:rFonts w:cs="Calibri"/>
      <w:lang w:val="de-DE" w:eastAsia="zh-CN"/>
    </w:rPr>
  </w:style>
  <w:style w:type="paragraph" w:styleId="Bibliography">
    <w:name w:val="Bibliography"/>
    <w:basedOn w:val="Normal"/>
    <w:next w:val="Normal"/>
    <w:uiPriority w:val="37"/>
    <w:unhideWhenUsed/>
    <w:rsid w:val="00C61A7D"/>
    <w:pPr>
      <w:spacing w:after="240" w:line="240" w:lineRule="auto"/>
    </w:pPr>
  </w:style>
  <w:style w:type="character" w:styleId="LineNumber">
    <w:name w:val="line number"/>
    <w:basedOn w:val="DefaultParagraphFont"/>
    <w:uiPriority w:val="99"/>
    <w:semiHidden/>
    <w:unhideWhenUsed/>
    <w:rsid w:val="00C61A7D"/>
  </w:style>
  <w:style w:type="paragraph" w:styleId="Header">
    <w:name w:val="header"/>
    <w:basedOn w:val="Normal"/>
    <w:link w:val="HeaderChar"/>
    <w:uiPriority w:val="99"/>
    <w:unhideWhenUsed/>
    <w:rsid w:val="00C61A7D"/>
    <w:pPr>
      <w:tabs>
        <w:tab w:val="center" w:pos="4536"/>
        <w:tab w:val="right" w:pos="9072"/>
      </w:tabs>
      <w:spacing w:after="0" w:line="240" w:lineRule="auto"/>
    </w:pPr>
  </w:style>
  <w:style w:type="character" w:customStyle="1" w:styleId="HeaderChar">
    <w:name w:val="Header Char"/>
    <w:basedOn w:val="DefaultParagraphFont"/>
    <w:link w:val="Header"/>
    <w:uiPriority w:val="99"/>
    <w:rsid w:val="00C61A7D"/>
    <w:rPr>
      <w:rFonts w:ascii="Calibri" w:eastAsia="Calibri" w:hAnsi="Calibri" w:cs="Tahoma"/>
    </w:rPr>
  </w:style>
  <w:style w:type="paragraph" w:styleId="Footer">
    <w:name w:val="footer"/>
    <w:basedOn w:val="Normal"/>
    <w:link w:val="FooterChar"/>
    <w:uiPriority w:val="99"/>
    <w:unhideWhenUsed/>
    <w:rsid w:val="00C61A7D"/>
    <w:pPr>
      <w:tabs>
        <w:tab w:val="center" w:pos="4536"/>
        <w:tab w:val="right" w:pos="9072"/>
      </w:tabs>
      <w:spacing w:after="0" w:line="240" w:lineRule="auto"/>
    </w:pPr>
  </w:style>
  <w:style w:type="character" w:customStyle="1" w:styleId="FooterChar">
    <w:name w:val="Footer Char"/>
    <w:basedOn w:val="DefaultParagraphFont"/>
    <w:link w:val="Footer"/>
    <w:uiPriority w:val="99"/>
    <w:rsid w:val="00C61A7D"/>
    <w:rPr>
      <w:rFonts w:ascii="Calibri" w:eastAsia="Calibri" w:hAnsi="Calibri" w:cs="Tahoma"/>
    </w:rPr>
  </w:style>
  <w:style w:type="paragraph" w:styleId="CommentSubject">
    <w:name w:val="annotation subject"/>
    <w:basedOn w:val="CommentText"/>
    <w:next w:val="CommentText"/>
    <w:link w:val="CommentSubjectChar"/>
    <w:uiPriority w:val="99"/>
    <w:semiHidden/>
    <w:unhideWhenUsed/>
    <w:rsid w:val="00CB1FDD"/>
    <w:pPr>
      <w:suppressAutoHyphens w:val="0"/>
    </w:pPr>
    <w:rPr>
      <w:rFonts w:cs="Tahoma"/>
      <w:b/>
      <w:bCs/>
      <w:lang w:val="fr-FR" w:eastAsia="en-US"/>
    </w:rPr>
  </w:style>
  <w:style w:type="character" w:customStyle="1" w:styleId="CommentSubjectChar">
    <w:name w:val="Comment Subject Char"/>
    <w:basedOn w:val="CommentTextChar"/>
    <w:link w:val="CommentSubject"/>
    <w:uiPriority w:val="99"/>
    <w:semiHidden/>
    <w:rsid w:val="00CB1FDD"/>
    <w:rPr>
      <w:rFonts w:ascii="Calibri" w:eastAsia="Calibri" w:hAnsi="Calibri" w:cs="Tahoma"/>
      <w:b/>
      <w:bCs/>
      <w:sz w:val="20"/>
      <w:szCs w:val="20"/>
      <w:lang w:val="de-DE" w:eastAsia="zh-CN"/>
    </w:rPr>
  </w:style>
  <w:style w:type="paragraph" w:styleId="Revision">
    <w:name w:val="Revision"/>
    <w:hidden/>
    <w:uiPriority w:val="99"/>
    <w:semiHidden/>
    <w:rsid w:val="00C603DC"/>
    <w:pPr>
      <w:spacing w:after="0" w:line="240" w:lineRule="auto"/>
    </w:pPr>
    <w:rPr>
      <w:rFonts w:ascii="Calibri" w:eastAsia="Calibri" w:hAnsi="Calibri" w:cs="Tahoma"/>
    </w:rPr>
  </w:style>
  <w:style w:type="paragraph" w:styleId="ListParagraph">
    <w:name w:val="List Paragraph"/>
    <w:basedOn w:val="Normal"/>
    <w:uiPriority w:val="34"/>
    <w:qFormat/>
    <w:rsid w:val="00F838EA"/>
    <w:pPr>
      <w:ind w:left="720"/>
      <w:contextualSpacing/>
    </w:pPr>
  </w:style>
  <w:style w:type="table" w:styleId="TableGrid">
    <w:name w:val="Table Grid"/>
    <w:basedOn w:val="TableNormal"/>
    <w:uiPriority w:val="39"/>
    <w:rsid w:val="00A21A3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35C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2872</Words>
  <Characters>16373</Characters>
  <Application>Microsoft Office Word</Application>
  <DocSecurity>0</DocSecurity>
  <Lines>136</Lines>
  <Paragraphs>38</Paragraphs>
  <ScaleCrop>false</ScaleCrop>
  <HeadingPairs>
    <vt:vector size="6" baseType="variant">
      <vt:variant>
        <vt:lpstr>Title</vt:lpstr>
      </vt:variant>
      <vt:variant>
        <vt:i4>1</vt:i4>
      </vt:variant>
      <vt:variant>
        <vt:lpstr>Titel</vt:lpstr>
      </vt:variant>
      <vt:variant>
        <vt:i4>1</vt:i4>
      </vt:variant>
      <vt:variant>
        <vt:lpstr>Titre</vt:lpstr>
      </vt:variant>
      <vt:variant>
        <vt:i4>1</vt:i4>
      </vt:variant>
    </vt:vector>
  </HeadingPairs>
  <TitlesOfParts>
    <vt:vector size="3" baseType="lpstr">
      <vt:lpstr/>
      <vt:lpstr/>
      <vt:lpstr/>
    </vt:vector>
  </TitlesOfParts>
  <Company/>
  <LinksUpToDate>false</LinksUpToDate>
  <CharactersWithSpaces>19207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Naciri, Walid</dc:creator>
  <cp:lastModifiedBy>Aima P</cp:lastModifiedBy>
  <cp:revision>3</cp:revision>
  <dcterms:created xsi:type="dcterms:W3CDTF">2022-03-22T12:26:00Z</dcterms:created>
  <dcterms:modified xsi:type="dcterms:W3CDTF">2022-03-22T14:15:00Z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id="tNJeN7kx"/&gt;&lt;style id="http://www.zotero.org/styles/cell" hasBibliography="1" bibliographyStyleHasBeenSet="1"/&gt;&lt;prefs&gt;&lt;pref name="fieldType" value="Field"/&gt;&lt;/prefs&gt;&lt;/data&gt;</vt:lpwstr>
  </property>
</Properties>
</file>