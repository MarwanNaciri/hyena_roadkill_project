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59A5" w14:textId="52C1D9E7" w:rsidR="00F3379F" w:rsidRDefault="00416B37">
      <w:r>
        <w:t>Dear all,</w:t>
      </w:r>
    </w:p>
    <w:p w14:paraId="0E29144E" w14:textId="35FF42AA" w:rsidR="00416B37" w:rsidRDefault="00416B37">
      <w:r>
        <w:t>I hope you are all doing fine and not affected by covid 19 too much.</w:t>
      </w:r>
    </w:p>
    <w:p w14:paraId="03692490" w14:textId="002E74B6" w:rsidR="005115A0" w:rsidRDefault="00416B37">
      <w:r>
        <w:t xml:space="preserve">Sorry the manuscript is taking such a long time. I’m very busy with my current work and </w:t>
      </w:r>
      <w:r w:rsidR="00E77132">
        <w:t>I also</w:t>
      </w:r>
      <w:r>
        <w:t xml:space="preserve"> faced a few problems regarding potential biases in carcass detection</w:t>
      </w:r>
      <w:r w:rsidR="00E77132">
        <w:t xml:space="preserve">. I’d like to have </w:t>
      </w:r>
      <w:r>
        <w:t>your opinion.</w:t>
      </w:r>
    </w:p>
    <w:p w14:paraId="5D525319" w14:textId="27F8BFD0" w:rsidR="008A4C82" w:rsidRPr="00E425A6" w:rsidRDefault="00F6632B">
      <w:pPr>
        <w:rPr>
          <w:strike/>
          <w:rPrChange w:id="0" w:author="Sarah Benhaiem" w:date="2022-02-01T14:17:00Z">
            <w:rPr/>
          </w:rPrChange>
        </w:rPr>
      </w:pPr>
      <w:ins w:id="1" w:author="Sarah Benhaiem" w:date="2022-02-01T13:51:00Z">
        <w:r>
          <w:t xml:space="preserve">In short, I think that the spatio-temporal </w:t>
        </w:r>
      </w:ins>
      <w:ins w:id="2" w:author="Sarah Benhaiem" w:date="2022-02-01T13:52:00Z">
        <w:r>
          <w:t xml:space="preserve">roadkill </w:t>
        </w:r>
      </w:ins>
      <w:ins w:id="3" w:author="Sarah Benhaiem" w:date="2022-02-01T13:51:00Z">
        <w:r>
          <w:t xml:space="preserve">patterns that we </w:t>
        </w:r>
      </w:ins>
      <w:ins w:id="4" w:author="Sarah Benhaiem" w:date="2022-02-01T13:52:00Z">
        <w:r>
          <w:t>detected</w:t>
        </w:r>
      </w:ins>
      <w:ins w:id="5" w:author="Sarah Benhaiem" w:date="2022-02-01T13:51:00Z">
        <w:r>
          <w:t xml:space="preserve"> </w:t>
        </w:r>
      </w:ins>
      <w:ins w:id="6" w:author="Sarah Benhaiem" w:date="2022-02-01T13:55:00Z">
        <w:r w:rsidR="00E02166">
          <w:t>and interpreted as biological effects</w:t>
        </w:r>
        <w:r w:rsidR="008B3A58">
          <w:t xml:space="preserve"> </w:t>
        </w:r>
      </w:ins>
      <w:ins w:id="7" w:author="Sarah Benhaiem" w:date="2022-02-01T13:52:00Z">
        <w:r>
          <w:t>could potent</w:t>
        </w:r>
      </w:ins>
      <w:ins w:id="8" w:author="Sarah Benhaiem" w:date="2022-02-01T13:53:00Z">
        <w:r>
          <w:t>ially</w:t>
        </w:r>
      </w:ins>
      <w:ins w:id="9" w:author="Sarah Benhaiem" w:date="2022-02-01T13:54:00Z">
        <w:r w:rsidR="00E02166">
          <w:t xml:space="preserve"> result </w:t>
        </w:r>
      </w:ins>
      <w:ins w:id="10" w:author="Sarah Benhaiem" w:date="2022-02-01T14:10:00Z">
        <w:r w:rsidR="00DE21F1">
          <w:t xml:space="preserve">mostly </w:t>
        </w:r>
      </w:ins>
      <w:ins w:id="11" w:author="Sarah Benhaiem" w:date="2022-02-01T13:54:00Z">
        <w:r w:rsidR="00E02166">
          <w:t xml:space="preserve">from </w:t>
        </w:r>
      </w:ins>
      <w:ins w:id="12" w:author="Sarah Benhaiem" w:date="2022-02-01T13:51:00Z">
        <w:r>
          <w:t>a bias in observation effort</w:t>
        </w:r>
      </w:ins>
      <w:ins w:id="13" w:author="Sarah Benhaiem" w:date="2022-02-01T14:10:00Z">
        <w:r w:rsidR="00DE21F1">
          <w:t>, as the data seem to suggest that carcasses are more likely to be detected during the wet season</w:t>
        </w:r>
      </w:ins>
      <w:ins w:id="14" w:author="Sarah Benhaiem" w:date="2022-02-01T14:11:00Z">
        <w:r w:rsidR="00DE21F1">
          <w:t xml:space="preserve"> and in the short-grass plains.</w:t>
        </w:r>
      </w:ins>
      <w:ins w:id="15" w:author="Sarah Benhaiem" w:date="2022-02-01T13:56:00Z">
        <w:r w:rsidR="008B3A58">
          <w:t xml:space="preserve"> </w:t>
        </w:r>
      </w:ins>
      <w:r w:rsidR="00344E17">
        <w:t xml:space="preserve">As you may recall, </w:t>
      </w:r>
      <w:ins w:id="16" w:author="Sarah Benhaiem" w:date="2022-02-01T13:49:00Z">
        <w:r w:rsidR="0014690C">
          <w:t xml:space="preserve">in the manuscript </w:t>
        </w:r>
      </w:ins>
      <w:r w:rsidR="00344E17">
        <w:t xml:space="preserve">we were using the occurrence (or not) of monitoring sessions </w:t>
      </w:r>
      <w:ins w:id="17" w:author="Sarah Benhaiem" w:date="2022-02-01T13:49:00Z">
        <w:r w:rsidR="0014690C">
          <w:t>(</w:t>
        </w:r>
        <w:commentRangeStart w:id="18"/>
        <w:r w:rsidR="0014690C">
          <w:t>observation at clan communal dens</w:t>
        </w:r>
      </w:ins>
      <w:commentRangeEnd w:id="18"/>
      <w:ins w:id="19" w:author="Sarah Benhaiem" w:date="2022-02-01T15:45:00Z">
        <w:r w:rsidR="0065088E">
          <w:rPr>
            <w:rStyle w:val="CommentReference"/>
          </w:rPr>
          <w:commentReference w:id="18"/>
        </w:r>
      </w:ins>
      <w:ins w:id="20" w:author="Sarah Benhaiem" w:date="2022-02-01T13:49:00Z">
        <w:r w:rsidR="0014690C">
          <w:t xml:space="preserve">) </w:t>
        </w:r>
      </w:ins>
      <w:r w:rsidR="00344E17">
        <w:t>as an indicator of researcher presence</w:t>
      </w:r>
      <w:ins w:id="21" w:author="Sarah Benhaiem" w:date="2022-02-01T14:14:00Z">
        <w:r w:rsidR="00E425A6">
          <w:t xml:space="preserve"> in the Serengeti</w:t>
        </w:r>
      </w:ins>
      <w:r w:rsidR="00344E17">
        <w:t xml:space="preserve">, and therefore, in a way, of observation effort. </w:t>
      </w:r>
      <w:commentRangeStart w:id="22"/>
      <w:ins w:id="23" w:author="Sarah Benhaiem" w:date="2022-02-01T14:14:00Z">
        <w:r w:rsidR="00E425A6">
          <w:t xml:space="preserve">We </w:t>
        </w:r>
      </w:ins>
      <w:ins w:id="24" w:author="Sarah Benhaiem" w:date="2022-02-01T14:24:00Z">
        <w:r w:rsidR="00E7303F">
          <w:t>showe</w:t>
        </w:r>
      </w:ins>
      <w:ins w:id="25" w:author="Sarah Benhaiem" w:date="2022-02-01T14:25:00Z">
        <w:r w:rsidR="00E7303F">
          <w:t>d</w:t>
        </w:r>
      </w:ins>
      <w:ins w:id="26" w:author="Sarah Benhaiem" w:date="2022-02-01T14:24:00Z">
        <w:r w:rsidR="00E7303F">
          <w:t xml:space="preserve"> in the </w:t>
        </w:r>
      </w:ins>
      <w:ins w:id="27" w:author="Sarah Benhaiem" w:date="2022-02-01T15:47:00Z">
        <w:r w:rsidR="0065088E">
          <w:t>manuscript</w:t>
        </w:r>
      </w:ins>
      <w:ins w:id="28" w:author="Sarah Benhaiem" w:date="2022-02-01T14:14:00Z">
        <w:r w:rsidR="00E425A6">
          <w:t xml:space="preserve"> that such effort did not vary across seasons.</w:t>
        </w:r>
      </w:ins>
      <w:ins w:id="29" w:author="Sarah Benhaiem" w:date="2022-02-01T14:18:00Z">
        <w:r w:rsidR="00E425A6">
          <w:t xml:space="preserve"> In other terms, if we would only include in the study hyena carcasses </w:t>
        </w:r>
      </w:ins>
      <w:ins w:id="30" w:author="Sarah Benhaiem" w:date="2022-02-01T14:19:00Z">
        <w:r w:rsidR="006B7189">
          <w:t>found and handled</w:t>
        </w:r>
        <w:r w:rsidR="00790DC3">
          <w:t xml:space="preserve"> </w:t>
        </w:r>
      </w:ins>
      <w:ins w:id="31" w:author="Sarah Benhaiem" w:date="2022-02-01T14:18:00Z">
        <w:r w:rsidR="00E425A6">
          <w:t xml:space="preserve">by </w:t>
        </w:r>
      </w:ins>
      <w:ins w:id="32" w:author="Sarah Benhaiem" w:date="2022-02-01T14:19:00Z">
        <w:r w:rsidR="00790DC3">
          <w:t>members of the</w:t>
        </w:r>
      </w:ins>
      <w:ins w:id="33" w:author="Sarah Benhaiem" w:date="2022-02-01T14:18:00Z">
        <w:r w:rsidR="00E425A6">
          <w:t xml:space="preserve"> hyena project</w:t>
        </w:r>
      </w:ins>
      <w:ins w:id="34" w:author="Sarah Benhaiem" w:date="2022-02-01T14:19:00Z">
        <w:r w:rsidR="00790DC3">
          <w:t xml:space="preserve">, we </w:t>
        </w:r>
        <w:r w:rsidR="006B7189">
          <w:t>could be fairly confident that there is no bias in observation effort. However, I wo</w:t>
        </w:r>
      </w:ins>
      <w:ins w:id="35" w:author="Sarah Benhaiem" w:date="2022-02-01T14:20:00Z">
        <w:r w:rsidR="006B7189">
          <w:t xml:space="preserve">nder if there is such a bias when considering the </w:t>
        </w:r>
        <w:r w:rsidR="00E407EB">
          <w:t>additional carcasses that were found and handled by other persons</w:t>
        </w:r>
      </w:ins>
      <w:ins w:id="36" w:author="Sarah Benhaiem" w:date="2022-02-01T14:21:00Z">
        <w:r w:rsidR="00C609DD">
          <w:t>, and which constitute a large pro</w:t>
        </w:r>
      </w:ins>
      <w:ins w:id="37" w:author="Sarah Benhaiem" w:date="2022-02-01T14:22:00Z">
        <w:r w:rsidR="00C609DD">
          <w:t>portion of the overall dataset</w:t>
        </w:r>
      </w:ins>
      <w:ins w:id="38" w:author="Sarah Benhaiem" w:date="2022-02-01T14:20:00Z">
        <w:r w:rsidR="00E407EB">
          <w:t>.</w:t>
        </w:r>
        <w:commentRangeEnd w:id="22"/>
        <w:r w:rsidR="00C609DD">
          <w:rPr>
            <w:rStyle w:val="CommentReference"/>
          </w:rPr>
          <w:commentReference w:id="22"/>
        </w:r>
      </w:ins>
      <w:ins w:id="39" w:author="Sarah Benhaiem" w:date="2022-02-01T14:14:00Z">
        <w:r w:rsidR="00E425A6">
          <w:t xml:space="preserve"> </w:t>
        </w:r>
      </w:ins>
      <w:moveFromRangeStart w:id="40" w:author="Sarah Benhaiem" w:date="2022-02-01T14:24:00Z" w:name="move94617882"/>
      <w:commentRangeStart w:id="41"/>
      <w:moveFrom w:id="42" w:author="Sarah Benhaiem" w:date="2022-02-01T14:24:00Z">
        <w:r w:rsidR="008A4C82" w:rsidRPr="00E425A6" w:rsidDel="00C609DD">
          <w:rPr>
            <w:strike/>
            <w:rPrChange w:id="43" w:author="Sarah Benhaiem" w:date="2022-02-01T14:17:00Z">
              <w:rPr/>
            </w:rPrChange>
          </w:rPr>
          <w:t xml:space="preserve">We acknowledged that </w:t>
        </w:r>
        <w:r w:rsidR="00EA381C" w:rsidRPr="00E425A6" w:rsidDel="00C609DD">
          <w:rPr>
            <w:strike/>
            <w:rPrChange w:id="44" w:author="Sarah Benhaiem" w:date="2022-02-01T14:17:00Z">
              <w:rPr/>
            </w:rPrChange>
          </w:rPr>
          <w:t xml:space="preserve">even on days without monitoring session, people from the hyena project may be present in the Serengeti (and be told about carcasses, </w:t>
        </w:r>
        <w:r w:rsidR="0052587D" w:rsidRPr="00E425A6" w:rsidDel="00C609DD">
          <w:rPr>
            <w:strike/>
            <w:rPrChange w:id="45" w:author="Sarah Benhaiem" w:date="2022-02-01T14:17:00Z">
              <w:rPr/>
            </w:rPrChange>
          </w:rPr>
          <w:t>move around in the park</w:t>
        </w:r>
        <w:r w:rsidR="003766C3" w:rsidRPr="00E425A6" w:rsidDel="00C609DD">
          <w:rPr>
            <w:strike/>
            <w:rPrChange w:id="46" w:author="Sarah Benhaiem" w:date="2022-02-01T14:17:00Z">
              <w:rPr/>
            </w:rPrChange>
          </w:rPr>
          <w:t xml:space="preserve"> and find one</w:t>
        </w:r>
        <w:r w:rsidR="0052587D" w:rsidRPr="00E425A6" w:rsidDel="00C609DD">
          <w:rPr>
            <w:strike/>
            <w:rPrChange w:id="47" w:author="Sarah Benhaiem" w:date="2022-02-01T14:17:00Z">
              <w:rPr/>
            </w:rPrChange>
          </w:rPr>
          <w:t>, etc</w:t>
        </w:r>
        <w:r w:rsidR="00EA381C" w:rsidRPr="00E425A6" w:rsidDel="00C609DD">
          <w:rPr>
            <w:strike/>
            <w:rPrChange w:id="48" w:author="Sarah Benhaiem" w:date="2022-02-01T14:17:00Z">
              <w:rPr/>
            </w:rPrChange>
          </w:rPr>
          <w:t xml:space="preserve">.). </w:t>
        </w:r>
        <w:commentRangeEnd w:id="41"/>
        <w:r w:rsidR="007B3484" w:rsidRPr="00E425A6" w:rsidDel="00C609DD">
          <w:rPr>
            <w:rStyle w:val="CommentReference"/>
            <w:strike/>
            <w:rPrChange w:id="49" w:author="Sarah Benhaiem" w:date="2022-02-01T14:17:00Z">
              <w:rPr>
                <w:rStyle w:val="CommentReference"/>
              </w:rPr>
            </w:rPrChange>
          </w:rPr>
          <w:commentReference w:id="41"/>
        </w:r>
      </w:moveFrom>
      <w:moveFromRangeEnd w:id="40"/>
    </w:p>
    <w:p w14:paraId="1FEDF71B" w14:textId="0CFC95BE" w:rsidR="00B612C1" w:rsidRDefault="00B612C1">
      <w:pPr>
        <w:rPr>
          <w:ins w:id="50" w:author="Sarah Benhaiem" w:date="2022-02-01T14:09:00Z"/>
        </w:rPr>
      </w:pPr>
      <w:r>
        <w:t xml:space="preserve">In the rest of this document, I’ll use the word “season” loosely to refer to the </w:t>
      </w:r>
      <w:r w:rsidR="005E3247">
        <w:t>periods</w:t>
      </w:r>
      <w:r>
        <w:t xml:space="preserve"> during which the migratory wildebeest herds are in the short-grass plains (wet season), in the North and in the Masai Maara Reserve (dry season) or in transit between these general locations (transit)</w:t>
      </w:r>
      <w:ins w:id="51" w:author="Sarah Benhaiem" w:date="2022-02-01T14:09:00Z">
        <w:r w:rsidR="00DE21F1">
          <w:t>.</w:t>
        </w:r>
      </w:ins>
    </w:p>
    <w:p w14:paraId="510942A2" w14:textId="25851CC8" w:rsidR="00DE21F1" w:rsidDel="007B3484" w:rsidRDefault="00DE21F1">
      <w:pPr>
        <w:rPr>
          <w:del w:id="52" w:author="Sarah Benhaiem" w:date="2022-02-01T14:13:00Z"/>
        </w:rPr>
      </w:pPr>
    </w:p>
    <w:p w14:paraId="75739844" w14:textId="77777777" w:rsidR="00C609DD" w:rsidRDefault="00093453">
      <w:pPr>
        <w:rPr>
          <w:ins w:id="53" w:author="Sarah Benhaiem" w:date="2022-02-01T14:24:00Z"/>
        </w:rPr>
      </w:pPr>
      <w:r>
        <w:rPr>
          <w:noProof/>
        </w:rPr>
        <mc:AlternateContent>
          <mc:Choice Requires="wps">
            <w:drawing>
              <wp:anchor distT="0" distB="0" distL="114300" distR="114300" simplePos="0" relativeHeight="251664384" behindDoc="0" locked="0" layoutInCell="1" allowOverlap="1" wp14:anchorId="7218A7EC" wp14:editId="5515032D">
                <wp:simplePos x="0" y="0"/>
                <wp:positionH relativeFrom="column">
                  <wp:posOffset>365125</wp:posOffset>
                </wp:positionH>
                <wp:positionV relativeFrom="paragraph">
                  <wp:posOffset>5113020</wp:posOffset>
                </wp:positionV>
                <wp:extent cx="466344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1BFBB367" w14:textId="7B4BAA4F" w:rsidR="00093453" w:rsidRPr="00093453" w:rsidRDefault="00093453" w:rsidP="00093453">
                            <w:pPr>
                              <w:pStyle w:val="Caption"/>
                              <w:rPr>
                                <w:b/>
                                <w:bCs/>
                                <w:noProof/>
                                <w:color w:val="auto"/>
                              </w:rPr>
                            </w:pPr>
                            <w:r w:rsidRPr="00093453">
                              <w:rPr>
                                <w:b/>
                                <w:bCs/>
                                <w:color w:val="auto"/>
                              </w:rPr>
                              <w:t xml:space="preserve">Figure </w:t>
                            </w:r>
                            <w:r w:rsidRPr="00093453">
                              <w:rPr>
                                <w:b/>
                                <w:bCs/>
                                <w:color w:val="auto"/>
                              </w:rPr>
                              <w:fldChar w:fldCharType="begin"/>
                            </w:r>
                            <w:r w:rsidRPr="00093453">
                              <w:rPr>
                                <w:b/>
                                <w:bCs/>
                                <w:color w:val="auto"/>
                              </w:rPr>
                              <w:instrText xml:space="preserve"> SEQ Figure \* ARABIC </w:instrText>
                            </w:r>
                            <w:r w:rsidRPr="00093453">
                              <w:rPr>
                                <w:b/>
                                <w:bCs/>
                                <w:color w:val="auto"/>
                              </w:rPr>
                              <w:fldChar w:fldCharType="separate"/>
                            </w:r>
                            <w:r w:rsidR="00581E91">
                              <w:rPr>
                                <w:b/>
                                <w:bCs/>
                                <w:noProof/>
                                <w:color w:val="auto"/>
                              </w:rPr>
                              <w:t>1</w:t>
                            </w:r>
                            <w:r w:rsidRPr="00093453">
                              <w:rPr>
                                <w:b/>
                                <w:bCs/>
                                <w:color w:val="auto"/>
                              </w:rPr>
                              <w:fldChar w:fldCharType="end"/>
                            </w:r>
                            <w:r w:rsidRPr="00093453">
                              <w:rPr>
                                <w:b/>
                                <w:bCs/>
                                <w:color w:val="auto"/>
                              </w:rPr>
                              <w:t>. counts of carcasses found on a day with or without a monitoring 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18A7EC" id="_x0000_t202" coordsize="21600,21600" o:spt="202" path="m,l,21600r21600,l21600,xe">
                <v:stroke joinstyle="miter"/>
                <v:path gradientshapeok="t" o:connecttype="rect"/>
              </v:shapetype>
              <v:shape id="Zone de texte 1" o:spid="_x0000_s1026" type="#_x0000_t202" style="position:absolute;margin-left:28.75pt;margin-top:402.6pt;width:367.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DFQIAADgEAAAOAAAAZHJzL2Uyb0RvYy54bWysU8Fu2zAMvQ/YPwi6L07aLBi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YnE7n1NKUm5x+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" stroked="f">
                <v:textbox style="mso-fit-shape-to-text:t" inset="0,0,0,0">
                  <w:txbxContent>
                    <w:p w14:paraId="1BFBB367" w14:textId="7B4BAA4F" w:rsidR="00093453" w:rsidRPr="00093453" w:rsidRDefault="00093453" w:rsidP="00093453">
                      <w:pPr>
                        <w:pStyle w:val="Caption"/>
                        <w:rPr>
                          <w:b/>
                          <w:bCs/>
                          <w:noProof/>
                          <w:color w:val="auto"/>
                        </w:rPr>
                      </w:pPr>
                      <w:r w:rsidRPr="00093453">
                        <w:rPr>
                          <w:b/>
                          <w:bCs/>
                          <w:color w:val="auto"/>
                        </w:rPr>
                        <w:t xml:space="preserve">Figure </w:t>
                      </w:r>
                      <w:r w:rsidRPr="00093453">
                        <w:rPr>
                          <w:b/>
                          <w:bCs/>
                          <w:color w:val="auto"/>
                        </w:rPr>
                        <w:fldChar w:fldCharType="begin"/>
                      </w:r>
                      <w:r w:rsidRPr="00093453">
                        <w:rPr>
                          <w:b/>
                          <w:bCs/>
                          <w:color w:val="auto"/>
                        </w:rPr>
                        <w:instrText xml:space="preserve"> SEQ Figure \* ARABIC </w:instrText>
                      </w:r>
                      <w:r w:rsidRPr="00093453">
                        <w:rPr>
                          <w:b/>
                          <w:bCs/>
                          <w:color w:val="auto"/>
                        </w:rPr>
                        <w:fldChar w:fldCharType="separate"/>
                      </w:r>
                      <w:r w:rsidR="00581E91">
                        <w:rPr>
                          <w:b/>
                          <w:bCs/>
                          <w:noProof/>
                          <w:color w:val="auto"/>
                        </w:rPr>
                        <w:t>1</w:t>
                      </w:r>
                      <w:r w:rsidRPr="00093453">
                        <w:rPr>
                          <w:b/>
                          <w:bCs/>
                          <w:color w:val="auto"/>
                        </w:rPr>
                        <w:fldChar w:fldCharType="end"/>
                      </w:r>
                      <w:r w:rsidRPr="00093453">
                        <w:rPr>
                          <w:b/>
                          <w:bCs/>
                          <w:color w:val="auto"/>
                        </w:rPr>
                        <w:t>. counts of carcasses found on a day with or without a monitoring session.</w:t>
                      </w:r>
                    </w:p>
                  </w:txbxContent>
                </v:textbox>
                <w10:wrap type="topAndBottom"/>
              </v:shape>
            </w:pict>
          </mc:Fallback>
        </mc:AlternateContent>
      </w:r>
      <w:r>
        <w:rPr>
          <w:noProof/>
        </w:rPr>
        <w:drawing>
          <wp:anchor distT="0" distB="0" distL="114300" distR="114300" simplePos="0" relativeHeight="251662336" behindDoc="0" locked="0" layoutInCell="1" allowOverlap="1" wp14:anchorId="238338EF" wp14:editId="2D3E2AE3">
            <wp:simplePos x="0" y="0"/>
            <wp:positionH relativeFrom="margin">
              <wp:posOffset>380365</wp:posOffset>
            </wp:positionH>
            <wp:positionV relativeFrom="paragraph">
              <wp:posOffset>2049780</wp:posOffset>
            </wp:positionV>
            <wp:extent cx="4663440" cy="3028950"/>
            <wp:effectExtent l="0" t="0" r="381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81C">
        <w:t>I</w:t>
      </w:r>
      <w:ins w:id="54" w:author="Sarah Benhaiem" w:date="2022-02-01T14:22:00Z">
        <w:r w:rsidR="00C609DD">
          <w:t>n order to see whether carcasses detected by other persons than members of the hyena project</w:t>
        </w:r>
      </w:ins>
      <w:ins w:id="55" w:author="Sarah Benhaiem" w:date="2022-02-01T14:23:00Z">
        <w:r w:rsidR="00C609DD">
          <w:t xml:space="preserve"> did not vary across seasons, I </w:t>
        </w:r>
      </w:ins>
      <w:del w:id="56" w:author="Sarah Benhaiem" w:date="2022-02-01T14:23:00Z">
        <w:r w:rsidR="00EA381C" w:rsidDel="00C609DD">
          <w:delText xml:space="preserve"> </w:delText>
        </w:r>
      </w:del>
      <w:r w:rsidR="00B612C1">
        <w:t>checked the number of carcasses that were found on a day without monitoring session</w:t>
      </w:r>
      <w:r w:rsidR="005E3247">
        <w:t>, by season</w:t>
      </w:r>
      <w:r w:rsidR="00B612C1">
        <w:t xml:space="preserve"> (Figure 1). </w:t>
      </w:r>
      <w:r>
        <w:t xml:space="preserve">Do not </w:t>
      </w:r>
      <w:r w:rsidR="008A4C82">
        <w:t xml:space="preserve">pay attention to </w:t>
      </w:r>
      <w:r>
        <w:t>the absolute numbe</w:t>
      </w:r>
      <w:r w:rsidR="008A4C82">
        <w:t>rs</w:t>
      </w:r>
      <w:r>
        <w:t xml:space="preserve">, as the seasons do not have the same length, we’re interested in proportions here. </w:t>
      </w:r>
      <w:r w:rsidR="00B612C1">
        <w:t xml:space="preserve">As you </w:t>
      </w:r>
      <w:r w:rsidR="005E3247">
        <w:t xml:space="preserve">can </w:t>
      </w:r>
      <w:r w:rsidR="00B612C1">
        <w:t xml:space="preserve">see, in the dry season, this </w:t>
      </w:r>
      <w:r w:rsidR="00FE508A">
        <w:t>proportion</w:t>
      </w:r>
      <w:r w:rsidR="00B612C1">
        <w:t xml:space="preserve"> is 0</w:t>
      </w:r>
      <w:r w:rsidR="008A4C82">
        <w:t>/</w:t>
      </w:r>
      <w:r w:rsidR="00B612C1">
        <w:t>13, whereas in the wet season, it’s 21</w:t>
      </w:r>
      <w:r w:rsidR="008A4C82">
        <w:t>/</w:t>
      </w:r>
      <w:r w:rsidR="0052587D">
        <w:t xml:space="preserve">47. </w:t>
      </w:r>
    </w:p>
    <w:p w14:paraId="4F6A6CBB" w14:textId="6D61F271" w:rsidR="00EA381C" w:rsidRDefault="0052587D">
      <w:del w:id="57" w:author="Sarah Benhaiem" w:date="2022-02-01T14:24:00Z">
        <w:r w:rsidDel="00C609DD">
          <w:delText>As I mentioned above, i</w:delText>
        </w:r>
      </w:del>
      <w:ins w:id="58" w:author="Sarah Benhaiem" w:date="2022-02-01T14:24:00Z">
        <w:r w:rsidR="00C609DD">
          <w:t>I</w:t>
        </w:r>
      </w:ins>
      <w:r>
        <w:t xml:space="preserve">t’s not surprising that carcasses are found on days without monitoring sessions. </w:t>
      </w:r>
      <w:moveToRangeStart w:id="59" w:author="Sarah Benhaiem" w:date="2022-02-01T14:24:00Z" w:name="move94617882"/>
      <w:moveTo w:id="60" w:author="Sarah Benhaiem" w:date="2022-02-01T14:24:00Z">
        <w:del w:id="61" w:author="Sarah Benhaiem" w:date="2022-02-01T14:26:00Z">
          <w:r w:rsidR="00C609DD" w:rsidRPr="00C609DD" w:rsidDel="00250103">
            <w:rPr>
              <w:rPrChange w:id="62" w:author="Sarah Benhaiem" w:date="2022-02-01T14:24:00Z">
                <w:rPr>
                  <w:strike/>
                </w:rPr>
              </w:rPrChange>
            </w:rPr>
            <w:delText>We acknowledged that e</w:delText>
          </w:r>
        </w:del>
      </w:moveTo>
      <w:ins w:id="63" w:author="Sarah Benhaiem" w:date="2022-02-01T14:26:00Z">
        <w:r w:rsidR="00250103">
          <w:t>E</w:t>
        </w:r>
      </w:ins>
      <w:moveTo w:id="64" w:author="Sarah Benhaiem" w:date="2022-02-01T14:24:00Z">
        <w:r w:rsidR="00C609DD" w:rsidRPr="00C609DD">
          <w:rPr>
            <w:rPrChange w:id="65" w:author="Sarah Benhaiem" w:date="2022-02-01T14:24:00Z">
              <w:rPr>
                <w:strike/>
              </w:rPr>
            </w:rPrChange>
          </w:rPr>
          <w:t xml:space="preserve">ven on days without monitoring session, people from the hyena project may be present in the Serengeti (and be told about carcasses, move around in the park and find one, etc.). </w:t>
        </w:r>
      </w:moveTo>
      <w:moveToRangeEnd w:id="59"/>
      <w:r w:rsidRPr="00C609DD">
        <w:t>What</w:t>
      </w:r>
      <w:r>
        <w:t xml:space="preserve"> I found surprising was the striking difference between the</w:t>
      </w:r>
      <w:r w:rsidR="005E3247">
        <w:t xml:space="preserve"> proportion of carcasses found on a day without monitoring session in the</w:t>
      </w:r>
      <w:r>
        <w:t xml:space="preserve"> wet </w:t>
      </w:r>
      <w:r w:rsidR="005E3247">
        <w:t>VS the</w:t>
      </w:r>
      <w:r>
        <w:t xml:space="preserve"> dry season. </w:t>
      </w:r>
      <w:r w:rsidR="005E3247">
        <w:t xml:space="preserve">So I </w:t>
      </w:r>
      <w:r w:rsidR="00093453">
        <w:t>wondered</w:t>
      </w:r>
      <w:r w:rsidR="005E3247">
        <w:t xml:space="preserve"> whether the excess of carcasses found during the wet </w:t>
      </w:r>
      <w:r w:rsidR="005E3247">
        <w:lastRenderedPageBreak/>
        <w:t>season (and reciprocally the deficit of carcasses found during the dry season), after controlling for season length</w:t>
      </w:r>
      <w:r w:rsidR="00E85641">
        <w:t xml:space="preserve">, could be due to biases in observation effort and thus in detection probability. </w:t>
      </w:r>
      <w:r w:rsidR="00E85641" w:rsidRPr="00D0387F">
        <w:rPr>
          <w:b/>
          <w:bCs/>
          <w:rPrChange w:id="66" w:author="Sarah Benhaiem" w:date="2022-02-01T14:28:00Z">
            <w:rPr/>
          </w:rPrChange>
        </w:rPr>
        <w:t xml:space="preserve">Specifically, are there more </w:t>
      </w:r>
      <w:r w:rsidR="009D0996" w:rsidRPr="00D0387F">
        <w:rPr>
          <w:b/>
          <w:bCs/>
          <w:rPrChange w:id="67" w:author="Sarah Benhaiem" w:date="2022-02-01T14:28:00Z">
            <w:rPr/>
          </w:rPrChange>
        </w:rPr>
        <w:t xml:space="preserve">researchers </w:t>
      </w:r>
      <w:ins w:id="68" w:author="Sarah Benhaiem" w:date="2022-02-01T14:28:00Z">
        <w:r w:rsidR="00D0387F">
          <w:rPr>
            <w:b/>
            <w:bCs/>
          </w:rPr>
          <w:t xml:space="preserve">(who are </w:t>
        </w:r>
        <w:r w:rsidR="00D0387F" w:rsidRPr="00C274FA">
          <w:rPr>
            <w:b/>
            <w:bCs/>
            <w:i/>
            <w:iCs/>
            <w:rPrChange w:id="69" w:author="Sarah Benhaiem" w:date="2022-02-01T14:37:00Z">
              <w:rPr>
                <w:b/>
                <w:bCs/>
              </w:rPr>
            </w:rPrChange>
          </w:rPr>
          <w:t>not</w:t>
        </w:r>
        <w:r w:rsidR="00D0387F">
          <w:rPr>
            <w:b/>
            <w:bCs/>
          </w:rPr>
          <w:t xml:space="preserve"> members of the hyena project) </w:t>
        </w:r>
      </w:ins>
      <w:r w:rsidR="009D0996" w:rsidRPr="00D0387F">
        <w:rPr>
          <w:b/>
          <w:bCs/>
          <w:rPrChange w:id="70" w:author="Sarah Benhaiem" w:date="2022-02-01T14:28:00Z">
            <w:rPr/>
          </w:rPrChange>
        </w:rPr>
        <w:t xml:space="preserve">in the Serengeti during the wet season, so that a larger proportion of the carcasses are reported? </w:t>
      </w:r>
    </w:p>
    <w:p w14:paraId="1CAD4043" w14:textId="593DFC7C" w:rsidR="00416B37" w:rsidRDefault="00416B37">
      <w:r>
        <w:t xml:space="preserve"> </w:t>
      </w:r>
    </w:p>
    <w:p w14:paraId="40DBBFBE" w14:textId="1DA4406F" w:rsidR="00416B37" w:rsidRDefault="003766C3">
      <w:r>
        <w:rPr>
          <w:noProof/>
        </w:rPr>
        <w:drawing>
          <wp:anchor distT="0" distB="0" distL="114300" distR="114300" simplePos="0" relativeHeight="251657216" behindDoc="0" locked="0" layoutInCell="1" allowOverlap="1" wp14:anchorId="0B8728CA" wp14:editId="7800CA2E">
            <wp:simplePos x="0" y="0"/>
            <wp:positionH relativeFrom="margin">
              <wp:align>right</wp:align>
            </wp:positionH>
            <wp:positionV relativeFrom="paragraph">
              <wp:posOffset>1297940</wp:posOffset>
            </wp:positionV>
            <wp:extent cx="5757545" cy="385254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3852545"/>
                    </a:xfrm>
                    <a:prstGeom prst="rect">
                      <a:avLst/>
                    </a:prstGeom>
                    <a:noFill/>
                    <a:ln>
                      <a:noFill/>
                    </a:ln>
                  </pic:spPr>
                </pic:pic>
              </a:graphicData>
            </a:graphic>
          </wp:anchor>
        </w:drawing>
      </w:r>
      <w:r w:rsidR="00093453">
        <w:rPr>
          <w:noProof/>
        </w:rPr>
        <mc:AlternateContent>
          <mc:Choice Requires="wps">
            <w:drawing>
              <wp:anchor distT="0" distB="0" distL="114300" distR="114300" simplePos="0" relativeHeight="251666432" behindDoc="0" locked="0" layoutInCell="1" allowOverlap="1" wp14:anchorId="3D049E07" wp14:editId="064DBD45">
                <wp:simplePos x="0" y="0"/>
                <wp:positionH relativeFrom="column">
                  <wp:posOffset>3175</wp:posOffset>
                </wp:positionH>
                <wp:positionV relativeFrom="paragraph">
                  <wp:posOffset>5118100</wp:posOffset>
                </wp:positionV>
                <wp:extent cx="5757545"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769D5B4D" w14:textId="092D5DCC" w:rsidR="00093453" w:rsidRPr="00093453" w:rsidRDefault="00093453" w:rsidP="00093453">
                            <w:pPr>
                              <w:pStyle w:val="Caption"/>
                              <w:rPr>
                                <w:b/>
                                <w:bCs/>
                                <w:noProof/>
                                <w:color w:val="auto"/>
                              </w:rPr>
                            </w:pPr>
                            <w:r w:rsidRPr="00093453">
                              <w:rPr>
                                <w:b/>
                                <w:bCs/>
                                <w:color w:val="auto"/>
                              </w:rPr>
                              <w:t xml:space="preserve">Figure </w:t>
                            </w:r>
                            <w:r w:rsidRPr="00093453">
                              <w:rPr>
                                <w:b/>
                                <w:bCs/>
                                <w:color w:val="auto"/>
                              </w:rPr>
                              <w:fldChar w:fldCharType="begin"/>
                            </w:r>
                            <w:r w:rsidRPr="00093453">
                              <w:rPr>
                                <w:b/>
                                <w:bCs/>
                                <w:color w:val="auto"/>
                              </w:rPr>
                              <w:instrText xml:space="preserve"> SEQ Figure \* ARABIC </w:instrText>
                            </w:r>
                            <w:r w:rsidRPr="00093453">
                              <w:rPr>
                                <w:b/>
                                <w:bCs/>
                                <w:color w:val="auto"/>
                              </w:rPr>
                              <w:fldChar w:fldCharType="separate"/>
                            </w:r>
                            <w:r w:rsidR="00581E91">
                              <w:rPr>
                                <w:b/>
                                <w:bCs/>
                                <w:noProof/>
                                <w:color w:val="auto"/>
                              </w:rPr>
                              <w:t>2</w:t>
                            </w:r>
                            <w:r w:rsidRPr="00093453">
                              <w:rPr>
                                <w:b/>
                                <w:bCs/>
                                <w:color w:val="auto"/>
                              </w:rPr>
                              <w:fldChar w:fldCharType="end"/>
                            </w:r>
                            <w:r w:rsidRPr="00093453">
                              <w:rPr>
                                <w:b/>
                                <w:bCs/>
                                <w:color w:val="auto"/>
                              </w:rPr>
                              <w:t>. Affiliation of the person who found or reported the carcass, by season (i.e. does this person belongs to the hyena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49E07" id="Zone de texte 11" o:spid="_x0000_s1027" type="#_x0000_t202" style="position:absolute;margin-left:.25pt;margin-top:403pt;width:45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" stroked="f">
                <v:textbox style="mso-fit-shape-to-text:t" inset="0,0,0,0">
                  <w:txbxContent>
                    <w:p w14:paraId="769D5B4D" w14:textId="092D5DCC" w:rsidR="00093453" w:rsidRPr="00093453" w:rsidRDefault="00093453" w:rsidP="00093453">
                      <w:pPr>
                        <w:pStyle w:val="Caption"/>
                        <w:rPr>
                          <w:b/>
                          <w:bCs/>
                          <w:noProof/>
                          <w:color w:val="auto"/>
                        </w:rPr>
                      </w:pPr>
                      <w:r w:rsidRPr="00093453">
                        <w:rPr>
                          <w:b/>
                          <w:bCs/>
                          <w:color w:val="auto"/>
                        </w:rPr>
                        <w:t xml:space="preserve">Figure </w:t>
                      </w:r>
                      <w:r w:rsidRPr="00093453">
                        <w:rPr>
                          <w:b/>
                          <w:bCs/>
                          <w:color w:val="auto"/>
                        </w:rPr>
                        <w:fldChar w:fldCharType="begin"/>
                      </w:r>
                      <w:r w:rsidRPr="00093453">
                        <w:rPr>
                          <w:b/>
                          <w:bCs/>
                          <w:color w:val="auto"/>
                        </w:rPr>
                        <w:instrText xml:space="preserve"> SEQ Figure \* ARABIC </w:instrText>
                      </w:r>
                      <w:r w:rsidRPr="00093453">
                        <w:rPr>
                          <w:b/>
                          <w:bCs/>
                          <w:color w:val="auto"/>
                        </w:rPr>
                        <w:fldChar w:fldCharType="separate"/>
                      </w:r>
                      <w:r w:rsidR="00581E91">
                        <w:rPr>
                          <w:b/>
                          <w:bCs/>
                          <w:noProof/>
                          <w:color w:val="auto"/>
                        </w:rPr>
                        <w:t>2</w:t>
                      </w:r>
                      <w:r w:rsidRPr="00093453">
                        <w:rPr>
                          <w:b/>
                          <w:bCs/>
                          <w:color w:val="auto"/>
                        </w:rPr>
                        <w:fldChar w:fldCharType="end"/>
                      </w:r>
                      <w:r w:rsidRPr="00093453">
                        <w:rPr>
                          <w:b/>
                          <w:bCs/>
                          <w:color w:val="auto"/>
                        </w:rPr>
                        <w:t>. Affiliation of the person who found or reported the carcass, by season (i.e. does this person belongs to the hyena project?)</w:t>
                      </w:r>
                    </w:p>
                  </w:txbxContent>
                </v:textbox>
                <w10:wrap type="topAndBottom"/>
              </v:shape>
            </w:pict>
          </mc:Fallback>
        </mc:AlternateContent>
      </w:r>
      <w:r w:rsidR="0052587D">
        <w:t>A better</w:t>
      </w:r>
      <w:r w:rsidR="00E85641">
        <w:t xml:space="preserve"> (</w:t>
      </w:r>
      <w:commentRangeStart w:id="71"/>
      <w:r w:rsidR="00E85641">
        <w:t>but still flawed</w:t>
      </w:r>
      <w:commentRangeEnd w:id="71"/>
      <w:r w:rsidR="007A63E4">
        <w:rPr>
          <w:rStyle w:val="CommentReference"/>
        </w:rPr>
        <w:commentReference w:id="71"/>
      </w:r>
      <w:r w:rsidR="00E85641">
        <w:t>)</w:t>
      </w:r>
      <w:r w:rsidR="0052587D">
        <w:t xml:space="preserve"> indicator to reveal </w:t>
      </w:r>
      <w:r w:rsidR="00E85641">
        <w:t>variations</w:t>
      </w:r>
      <w:r w:rsidR="0052587D">
        <w:t xml:space="preserve"> in </w:t>
      </w:r>
      <w:r w:rsidR="00E85641">
        <w:t>observation</w:t>
      </w:r>
      <w:r w:rsidR="0052587D">
        <w:t xml:space="preserve"> effort would be the affiliation of the person who reported</w:t>
      </w:r>
      <w:ins w:id="72" w:author="Sarah Benhaiem" w:date="2022-02-01T14:29:00Z">
        <w:r w:rsidR="007A63E4">
          <w:t xml:space="preserve"> i.e. detect</w:t>
        </w:r>
      </w:ins>
      <w:ins w:id="73" w:author="Sarah Benhaiem" w:date="2022-02-01T14:37:00Z">
        <w:r w:rsidR="00C274FA">
          <w:t>ed</w:t>
        </w:r>
      </w:ins>
      <w:r w:rsidR="0052587D">
        <w:t xml:space="preserve"> the carcass i.e. hyena project or not</w:t>
      </w:r>
      <w:r w:rsidR="00E85641">
        <w:t xml:space="preserve"> (Figure 2). As you see there are a lot of carcasses for which we don’t know who reported it (NA), </w:t>
      </w:r>
      <w:commentRangeStart w:id="74"/>
      <w:r w:rsidR="00E85641" w:rsidRPr="00F637D8">
        <w:rPr>
          <w:strike/>
          <w:rPrChange w:id="75" w:author="Sarah Benhaiem" w:date="2022-02-01T15:41:00Z">
            <w:rPr/>
          </w:rPrChange>
        </w:rPr>
        <w:t>as well as a few carcasses for which I’m unsure whether the person belongs to the hyena project</w:t>
      </w:r>
      <w:r w:rsidR="00E85641">
        <w:t>.</w:t>
      </w:r>
      <w:commentRangeEnd w:id="74"/>
      <w:r w:rsidR="00E35E13">
        <w:rPr>
          <w:rStyle w:val="CommentReference"/>
        </w:rPr>
        <w:commentReference w:id="74"/>
      </w:r>
      <w:r w:rsidR="00E85641">
        <w:t xml:space="preserve"> </w:t>
      </w:r>
      <w:r w:rsidR="00386614">
        <w:t>It’s not very striking</w:t>
      </w:r>
      <w:ins w:id="76" w:author="Sarah Benhaiem" w:date="2022-02-01T14:30:00Z">
        <w:r w:rsidR="00E35E13">
          <w:t xml:space="preserve"> </w:t>
        </w:r>
      </w:ins>
      <w:del w:id="77" w:author="Sarah Benhaiem" w:date="2022-02-01T14:30:00Z">
        <w:r w:rsidR="00386614" w:rsidDel="00E35E13">
          <w:delText>, and it’s hard to tell</w:delText>
        </w:r>
        <w:r w:rsidR="00AD7433" w:rsidDel="00E35E13">
          <w:delText xml:space="preserve"> with all the NAs, </w:delText>
        </w:r>
      </w:del>
      <w:r w:rsidR="00386614">
        <w:t xml:space="preserve">but it seems that </w:t>
      </w:r>
      <w:commentRangeStart w:id="78"/>
      <w:r w:rsidR="00386614" w:rsidRPr="00EC3409">
        <w:rPr>
          <w:strike/>
          <w:rPrChange w:id="79" w:author="Sarah Benhaiem" w:date="2022-02-01T14:44:00Z">
            <w:rPr/>
          </w:rPrChange>
        </w:rPr>
        <w:t>again</w:t>
      </w:r>
      <w:commentRangeEnd w:id="78"/>
      <w:r w:rsidR="00C274FA" w:rsidRPr="00EC3409">
        <w:rPr>
          <w:rStyle w:val="CommentReference"/>
          <w:strike/>
          <w:rPrChange w:id="80" w:author="Sarah Benhaiem" w:date="2022-02-01T14:44:00Z">
            <w:rPr>
              <w:rStyle w:val="CommentReference"/>
            </w:rPr>
          </w:rPrChange>
        </w:rPr>
        <w:commentReference w:id="78"/>
      </w:r>
      <w:r w:rsidR="00386614">
        <w:t>, the proportion</w:t>
      </w:r>
      <w:r w:rsidR="00AD7433">
        <w:t xml:space="preserve"> of carcasses found by the hyena project </w:t>
      </w:r>
      <w:ins w:id="81" w:author="Sarah Benhaiem" w:date="2022-02-01T14:30:00Z">
        <w:r w:rsidR="00E35E13">
          <w:t xml:space="preserve">(in pink) </w:t>
        </w:r>
      </w:ins>
      <w:r w:rsidR="00AD7433">
        <w:t>is lower during the wet season than it is during the dry season</w:t>
      </w:r>
      <w:r>
        <w:t xml:space="preserve">, </w:t>
      </w:r>
      <w:commentRangeStart w:id="82"/>
      <w:r w:rsidRPr="005A35E0">
        <w:rPr>
          <w:b/>
          <w:bCs/>
          <w:rPrChange w:id="83" w:author="Sarah Benhaiem" w:date="2022-02-01T14:07:00Z">
            <w:rPr/>
          </w:rPrChange>
        </w:rPr>
        <w:t>potentially indicating that there are more observers</w:t>
      </w:r>
      <w:ins w:id="84" w:author="Sarah Benhaiem" w:date="2022-02-01T14:44:00Z">
        <w:r w:rsidR="00EC3409">
          <w:rPr>
            <w:b/>
            <w:bCs/>
          </w:rPr>
          <w:t xml:space="preserve"> who are not members of the hyena project</w:t>
        </w:r>
      </w:ins>
      <w:r w:rsidRPr="005A35E0">
        <w:rPr>
          <w:b/>
          <w:bCs/>
          <w:rPrChange w:id="85" w:author="Sarah Benhaiem" w:date="2022-02-01T14:07:00Z">
            <w:rPr/>
          </w:rPrChange>
        </w:rPr>
        <w:t xml:space="preserve"> and therefore a higher chance of detecting carcasses in the wet season.</w:t>
      </w:r>
      <w:commentRangeEnd w:id="82"/>
      <w:r w:rsidR="00F32782">
        <w:rPr>
          <w:rStyle w:val="CommentReference"/>
        </w:rPr>
        <w:commentReference w:id="82"/>
      </w:r>
    </w:p>
    <w:p w14:paraId="207E0D5D" w14:textId="62AB01D4" w:rsidR="005A331C" w:rsidRDefault="005A331C">
      <w:r>
        <w:rPr>
          <w:noProof/>
        </w:rPr>
        <w:t>I then checked</w:t>
      </w:r>
      <w:r w:rsidR="00AD7433">
        <w:t xml:space="preserve"> the proportion of carcasses handled</w:t>
      </w:r>
      <w:r w:rsidR="009124EC">
        <w:t>/examined</w:t>
      </w:r>
      <w:r w:rsidR="00AD7433">
        <w:t xml:space="preserve"> by the hyena project</w:t>
      </w:r>
      <w:r w:rsidR="00374D0F">
        <w:t xml:space="preserve"> </w:t>
      </w:r>
      <w:ins w:id="86" w:author="Sarah Benhaiem" w:date="2022-02-01T14:38:00Z">
        <w:r w:rsidR="00C274FA">
          <w:t xml:space="preserve">i.e. when carcasses were dissected by members of the project </w:t>
        </w:r>
      </w:ins>
      <w:r w:rsidR="00374D0F">
        <w:t>(Figure 3). Again</w:t>
      </w:r>
      <w:r w:rsidR="009124EC">
        <w:t>,</w:t>
      </w:r>
      <w:r w:rsidR="00374D0F">
        <w:t xml:space="preserve"> it’s far from being a perfect indicator, </w:t>
      </w:r>
      <w:r w:rsidR="009124EC">
        <w:t>since carcasses can be found by rangers, tourists, staff, vets or other scientists and nonetheless be examined by the hyena project. Still, the same pattern appear</w:t>
      </w:r>
      <w:r w:rsidR="00581E91">
        <w:t>s</w:t>
      </w:r>
      <w:r w:rsidR="009124EC">
        <w:t xml:space="preserve">. </w:t>
      </w:r>
    </w:p>
    <w:p w14:paraId="2ED1D924" w14:textId="1E88DA9D" w:rsidR="005A331C" w:rsidRDefault="005A331C"/>
    <w:p w14:paraId="03378D7C" w14:textId="053B765D" w:rsidR="00581E91" w:rsidRDefault="00581E91"/>
    <w:p w14:paraId="5538769F" w14:textId="722BA25E" w:rsidR="00581E91" w:rsidRDefault="00581E91"/>
    <w:p w14:paraId="0F00E14B" w14:textId="2FCFB883" w:rsidR="00581E91" w:rsidRDefault="00581E91"/>
    <w:p w14:paraId="4EE65141" w14:textId="74C81861" w:rsidR="00581E91" w:rsidRDefault="00581E91"/>
    <w:p w14:paraId="3B5C456A" w14:textId="5DDFB6DE" w:rsidR="00581E91" w:rsidRDefault="00581E91"/>
    <w:p w14:paraId="6A7747CD" w14:textId="7D0A658D" w:rsidR="00581E91" w:rsidRDefault="00581E91"/>
    <w:p w14:paraId="12E6C983" w14:textId="3ACD60A9" w:rsidR="00581E91" w:rsidRDefault="00581E91"/>
    <w:p w14:paraId="74020477" w14:textId="0C72379A" w:rsidR="00581E91" w:rsidRDefault="00581E91"/>
    <w:p w14:paraId="211AF85A" w14:textId="100367EE" w:rsidR="00581E91" w:rsidRDefault="00581E91">
      <w:r>
        <w:rPr>
          <w:noProof/>
        </w:rPr>
        <mc:AlternateContent>
          <mc:Choice Requires="wps">
            <w:drawing>
              <wp:anchor distT="0" distB="0" distL="114300" distR="114300" simplePos="0" relativeHeight="251668480" behindDoc="0" locked="0" layoutInCell="1" allowOverlap="1" wp14:anchorId="0AEDD5C7" wp14:editId="6A57B67F">
                <wp:simplePos x="0" y="0"/>
                <wp:positionH relativeFrom="column">
                  <wp:posOffset>-125095</wp:posOffset>
                </wp:positionH>
                <wp:positionV relativeFrom="paragraph">
                  <wp:posOffset>3909695</wp:posOffset>
                </wp:positionV>
                <wp:extent cx="575754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52F03BA6" w14:textId="2F9A3153" w:rsidR="00581E91" w:rsidRPr="00581E91" w:rsidRDefault="00581E91" w:rsidP="00581E91">
                            <w:pPr>
                              <w:pStyle w:val="Caption"/>
                              <w:rPr>
                                <w:b/>
                                <w:bCs/>
                                <w:noProof/>
                                <w:color w:val="auto"/>
                              </w:rPr>
                            </w:pPr>
                            <w:r w:rsidRPr="00581E91">
                              <w:rPr>
                                <w:b/>
                                <w:bCs/>
                                <w:color w:val="auto"/>
                              </w:rPr>
                              <w:t xml:space="preserve">Figure </w:t>
                            </w:r>
                            <w:r w:rsidRPr="00581E91">
                              <w:rPr>
                                <w:b/>
                                <w:bCs/>
                                <w:color w:val="auto"/>
                              </w:rPr>
                              <w:fldChar w:fldCharType="begin"/>
                            </w:r>
                            <w:r w:rsidRPr="00581E91">
                              <w:rPr>
                                <w:b/>
                                <w:bCs/>
                                <w:color w:val="auto"/>
                              </w:rPr>
                              <w:instrText xml:space="preserve"> SEQ Figure \* ARABIC </w:instrText>
                            </w:r>
                            <w:r w:rsidRPr="00581E91">
                              <w:rPr>
                                <w:b/>
                                <w:bCs/>
                                <w:color w:val="auto"/>
                              </w:rPr>
                              <w:fldChar w:fldCharType="separate"/>
                            </w:r>
                            <w:r>
                              <w:rPr>
                                <w:b/>
                                <w:bCs/>
                                <w:noProof/>
                                <w:color w:val="auto"/>
                              </w:rPr>
                              <w:t>3</w:t>
                            </w:r>
                            <w:r w:rsidRPr="00581E91">
                              <w:rPr>
                                <w:b/>
                                <w:bCs/>
                                <w:color w:val="auto"/>
                              </w:rPr>
                              <w:fldChar w:fldCharType="end"/>
                            </w:r>
                            <w:r w:rsidRPr="00581E91">
                              <w:rPr>
                                <w:b/>
                                <w:bCs/>
                                <w:color w:val="auto"/>
                              </w:rPr>
                              <w:t>. Affiliation of the person who handled/examined the carcass by season (i.e. does this person belongs to the hyena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DD5C7" id="Zone de texte 12" o:spid="_x0000_s1028" type="#_x0000_t202" style="position:absolute;margin-left:-9.85pt;margin-top:307.85pt;width:45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" stroked="f">
                <v:textbox style="mso-fit-shape-to-text:t" inset="0,0,0,0">
                  <w:txbxContent>
                    <w:p w14:paraId="52F03BA6" w14:textId="2F9A3153" w:rsidR="00581E91" w:rsidRPr="00581E91" w:rsidRDefault="00581E91" w:rsidP="00581E91">
                      <w:pPr>
                        <w:pStyle w:val="Caption"/>
                        <w:rPr>
                          <w:b/>
                          <w:bCs/>
                          <w:noProof/>
                          <w:color w:val="auto"/>
                        </w:rPr>
                      </w:pPr>
                      <w:r w:rsidRPr="00581E91">
                        <w:rPr>
                          <w:b/>
                          <w:bCs/>
                          <w:color w:val="auto"/>
                        </w:rPr>
                        <w:t xml:space="preserve">Figure </w:t>
                      </w:r>
                      <w:r w:rsidRPr="00581E91">
                        <w:rPr>
                          <w:b/>
                          <w:bCs/>
                          <w:color w:val="auto"/>
                        </w:rPr>
                        <w:fldChar w:fldCharType="begin"/>
                      </w:r>
                      <w:r w:rsidRPr="00581E91">
                        <w:rPr>
                          <w:b/>
                          <w:bCs/>
                          <w:color w:val="auto"/>
                        </w:rPr>
                        <w:instrText xml:space="preserve"> SEQ Figure \* ARABIC </w:instrText>
                      </w:r>
                      <w:r w:rsidRPr="00581E91">
                        <w:rPr>
                          <w:b/>
                          <w:bCs/>
                          <w:color w:val="auto"/>
                        </w:rPr>
                        <w:fldChar w:fldCharType="separate"/>
                      </w:r>
                      <w:r>
                        <w:rPr>
                          <w:b/>
                          <w:bCs/>
                          <w:noProof/>
                          <w:color w:val="auto"/>
                        </w:rPr>
                        <w:t>3</w:t>
                      </w:r>
                      <w:r w:rsidRPr="00581E91">
                        <w:rPr>
                          <w:b/>
                          <w:bCs/>
                          <w:color w:val="auto"/>
                        </w:rPr>
                        <w:fldChar w:fldCharType="end"/>
                      </w:r>
                      <w:r w:rsidRPr="00581E91">
                        <w:rPr>
                          <w:b/>
                          <w:bCs/>
                          <w:color w:val="auto"/>
                        </w:rPr>
                        <w:t>. Affiliation of the person who handled/examined the carcass by season (i.e. does this person belongs to the hyena project?)</w:t>
                      </w:r>
                    </w:p>
                  </w:txbxContent>
                </v:textbox>
                <w10:wrap type="topAndBottom"/>
              </v:shape>
            </w:pict>
          </mc:Fallback>
        </mc:AlternateContent>
      </w:r>
      <w:commentRangeStart w:id="87"/>
      <w:r>
        <w:rPr>
          <w:noProof/>
        </w:rPr>
        <w:drawing>
          <wp:anchor distT="0" distB="0" distL="114300" distR="114300" simplePos="0" relativeHeight="251658240" behindDoc="0" locked="0" layoutInCell="1" allowOverlap="1" wp14:anchorId="53408AA9" wp14:editId="642D2ABE">
            <wp:simplePos x="0" y="0"/>
            <wp:positionH relativeFrom="page">
              <wp:posOffset>774700</wp:posOffset>
            </wp:positionH>
            <wp:positionV relativeFrom="paragraph">
              <wp:posOffset>0</wp:posOffset>
            </wp:positionV>
            <wp:extent cx="5757545" cy="385254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852545"/>
                    </a:xfrm>
                    <a:prstGeom prst="rect">
                      <a:avLst/>
                    </a:prstGeom>
                    <a:noFill/>
                    <a:ln>
                      <a:noFill/>
                    </a:ln>
                  </pic:spPr>
                </pic:pic>
              </a:graphicData>
            </a:graphic>
          </wp:anchor>
        </w:drawing>
      </w:r>
      <w:commentRangeEnd w:id="87"/>
      <w:r w:rsidR="00C274FA">
        <w:rPr>
          <w:rStyle w:val="CommentReference"/>
        </w:rPr>
        <w:commentReference w:id="87"/>
      </w:r>
    </w:p>
    <w:p w14:paraId="5B0F0E2E" w14:textId="129D07CE" w:rsidR="005A331C" w:rsidRDefault="005A331C" w:rsidP="005A331C">
      <w:r>
        <w:t xml:space="preserve">To further get an idea of whether the patterns </w:t>
      </w:r>
      <w:r w:rsidR="003766C3">
        <w:t>we observe in the manuscript</w:t>
      </w:r>
      <w:r>
        <w:t xml:space="preserve"> could be due to this </w:t>
      </w:r>
      <w:r w:rsidR="003766C3">
        <w:t>putative</w:t>
      </w:r>
      <w:r>
        <w:t xml:space="preserve"> bias, I plotted the latitude and longitude of the carcasses by season, and by affiliation of the person who </w:t>
      </w:r>
      <w:commentRangeStart w:id="88"/>
      <w:r>
        <w:t xml:space="preserve">examined each carcass </w:t>
      </w:r>
      <w:commentRangeEnd w:id="88"/>
      <w:r w:rsidR="00C12CBE">
        <w:rPr>
          <w:rStyle w:val="CommentReference"/>
        </w:rPr>
        <w:commentReference w:id="88"/>
      </w:r>
      <w:r>
        <w:t>(Figure 4</w:t>
      </w:r>
      <w:r w:rsidR="00DE69FC">
        <w:t xml:space="preserve"> below</w:t>
      </w:r>
      <w:r>
        <w:t>). I looked at that because in the manuscript, we show that during the wet season, the carcasses are found further to the south and to the east than during the dry season, supposedly because during the wet season, wildebeest are in the south-east.</w:t>
      </w:r>
      <w:r w:rsidR="003766C3">
        <w:t xml:space="preserve"> </w:t>
      </w:r>
      <w:r>
        <w:t xml:space="preserve">As you can see, during the wet season, the carcasses </w:t>
      </w:r>
      <w:r w:rsidR="00E45E30">
        <w:t xml:space="preserve">that were not handled by the hyena project were further south and further east than the carcasses handled by the hyena project. It means that these carcasses could be driving the observed patterns to </w:t>
      </w:r>
      <w:r w:rsidR="003766C3">
        <w:t xml:space="preserve">some </w:t>
      </w:r>
      <w:r w:rsidR="00E45E30">
        <w:t>extent.</w:t>
      </w:r>
    </w:p>
    <w:p w14:paraId="3AE3683A" w14:textId="0C0D6653" w:rsidR="005A331C" w:rsidRDefault="005A331C"/>
    <w:p w14:paraId="116DC10F" w14:textId="34C91FAC" w:rsidR="005A331C" w:rsidRDefault="005A331C"/>
    <w:p w14:paraId="521BB266" w14:textId="477178A7" w:rsidR="005A331C" w:rsidRDefault="005A331C"/>
    <w:p w14:paraId="4729183D" w14:textId="77777777" w:rsidR="00581E91" w:rsidRDefault="00581E91"/>
    <w:p w14:paraId="525E1F52" w14:textId="77777777" w:rsidR="00581E91" w:rsidRDefault="00581E91"/>
    <w:p w14:paraId="2F4A1A0F" w14:textId="4F0B8610" w:rsidR="005A331C" w:rsidRDefault="00581E91">
      <w:r>
        <w:rPr>
          <w:noProof/>
        </w:rPr>
        <mc:AlternateContent>
          <mc:Choice Requires="wps">
            <w:drawing>
              <wp:anchor distT="0" distB="0" distL="114300" distR="114300" simplePos="0" relativeHeight="251670528" behindDoc="0" locked="0" layoutInCell="1" allowOverlap="1" wp14:anchorId="47E2CD28" wp14:editId="35A26CB1">
                <wp:simplePos x="0" y="0"/>
                <wp:positionH relativeFrom="column">
                  <wp:posOffset>-137795</wp:posOffset>
                </wp:positionH>
                <wp:positionV relativeFrom="paragraph">
                  <wp:posOffset>7646035</wp:posOffset>
                </wp:positionV>
                <wp:extent cx="577596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1AA76F12" w14:textId="22EEF876" w:rsidR="00581E91" w:rsidRPr="00581E91" w:rsidRDefault="00581E91" w:rsidP="00581E91">
                            <w:pPr>
                              <w:pStyle w:val="Caption"/>
                              <w:rPr>
                                <w:b/>
                                <w:bCs/>
                                <w:noProof/>
                                <w:color w:val="auto"/>
                              </w:rPr>
                            </w:pPr>
                            <w:r w:rsidRPr="00581E91">
                              <w:rPr>
                                <w:b/>
                                <w:bCs/>
                                <w:color w:val="auto"/>
                              </w:rPr>
                              <w:t xml:space="preserve">Figure </w:t>
                            </w:r>
                            <w:r w:rsidRPr="00581E91">
                              <w:rPr>
                                <w:b/>
                                <w:bCs/>
                                <w:color w:val="auto"/>
                              </w:rPr>
                              <w:fldChar w:fldCharType="begin"/>
                            </w:r>
                            <w:r w:rsidRPr="00581E91">
                              <w:rPr>
                                <w:b/>
                                <w:bCs/>
                                <w:color w:val="auto"/>
                              </w:rPr>
                              <w:instrText xml:space="preserve"> SEQ Figure \* ARABIC </w:instrText>
                            </w:r>
                            <w:r w:rsidRPr="00581E91">
                              <w:rPr>
                                <w:b/>
                                <w:bCs/>
                                <w:color w:val="auto"/>
                              </w:rPr>
                              <w:fldChar w:fldCharType="separate"/>
                            </w:r>
                            <w:r w:rsidRPr="00581E91">
                              <w:rPr>
                                <w:b/>
                                <w:bCs/>
                                <w:noProof/>
                                <w:color w:val="auto"/>
                              </w:rPr>
                              <w:t>4</w:t>
                            </w:r>
                            <w:r w:rsidRPr="00581E91">
                              <w:rPr>
                                <w:b/>
                                <w:bCs/>
                                <w:color w:val="auto"/>
                              </w:rPr>
                              <w:fldChar w:fldCharType="end"/>
                            </w:r>
                            <w:r w:rsidRPr="00581E91">
                              <w:rPr>
                                <w:b/>
                                <w:bCs/>
                                <w:color w:val="auto"/>
                              </w:rPr>
                              <w:t>. Latitude (top) and longitude (bottom) of the carcasses by season and by affiliation of the person who handled/examined the carcass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2CD28" id="Zone de texte 13" o:spid="_x0000_s1029" type="#_x0000_t202" style="position:absolute;margin-left:-10.85pt;margin-top:602.05pt;width:454.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JOGgIAAD8EAAAOAAAAZHJzL2Uyb0RvYy54bWysU8Fu2zAMvQ/YPwi6L05aJN2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mnd3fTT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" stroked="f">
                <v:textbox style="mso-fit-shape-to-text:t" inset="0,0,0,0">
                  <w:txbxContent>
                    <w:p w14:paraId="1AA76F12" w14:textId="22EEF876" w:rsidR="00581E91" w:rsidRPr="00581E91" w:rsidRDefault="00581E91" w:rsidP="00581E91">
                      <w:pPr>
                        <w:pStyle w:val="Caption"/>
                        <w:rPr>
                          <w:b/>
                          <w:bCs/>
                          <w:noProof/>
                          <w:color w:val="auto"/>
                        </w:rPr>
                      </w:pPr>
                      <w:r w:rsidRPr="00581E91">
                        <w:rPr>
                          <w:b/>
                          <w:bCs/>
                          <w:color w:val="auto"/>
                        </w:rPr>
                        <w:t xml:space="preserve">Figure </w:t>
                      </w:r>
                      <w:r w:rsidRPr="00581E91">
                        <w:rPr>
                          <w:b/>
                          <w:bCs/>
                          <w:color w:val="auto"/>
                        </w:rPr>
                        <w:fldChar w:fldCharType="begin"/>
                      </w:r>
                      <w:r w:rsidRPr="00581E91">
                        <w:rPr>
                          <w:b/>
                          <w:bCs/>
                          <w:color w:val="auto"/>
                        </w:rPr>
                        <w:instrText xml:space="preserve"> SEQ Figure \* ARABIC </w:instrText>
                      </w:r>
                      <w:r w:rsidRPr="00581E91">
                        <w:rPr>
                          <w:b/>
                          <w:bCs/>
                          <w:color w:val="auto"/>
                        </w:rPr>
                        <w:fldChar w:fldCharType="separate"/>
                      </w:r>
                      <w:r w:rsidRPr="00581E91">
                        <w:rPr>
                          <w:b/>
                          <w:bCs/>
                          <w:noProof/>
                          <w:color w:val="auto"/>
                        </w:rPr>
                        <w:t>4</w:t>
                      </w:r>
                      <w:r w:rsidRPr="00581E91">
                        <w:rPr>
                          <w:b/>
                          <w:bCs/>
                          <w:color w:val="auto"/>
                        </w:rPr>
                        <w:fldChar w:fldCharType="end"/>
                      </w:r>
                      <w:r w:rsidRPr="00581E91">
                        <w:rPr>
                          <w:b/>
                          <w:bCs/>
                          <w:color w:val="auto"/>
                        </w:rPr>
                        <w:t>. Latitude (top) and longitude (bottom) of the carcasses by season and by affiliation of the person who handled/examined the carcass</w:t>
                      </w:r>
                    </w:p>
                  </w:txbxContent>
                </v:textbox>
                <w10:wrap type="topAndBottom"/>
              </v:shape>
            </w:pict>
          </mc:Fallback>
        </mc:AlternateContent>
      </w:r>
      <w:r w:rsidR="00E45E30">
        <w:rPr>
          <w:noProof/>
        </w:rPr>
        <mc:AlternateContent>
          <mc:Choice Requires="wpg">
            <w:drawing>
              <wp:anchor distT="0" distB="0" distL="114300" distR="114300" simplePos="0" relativeHeight="251661312" behindDoc="0" locked="0" layoutInCell="1" allowOverlap="1" wp14:anchorId="0381EAFA" wp14:editId="37351037">
                <wp:simplePos x="0" y="0"/>
                <wp:positionH relativeFrom="column">
                  <wp:posOffset>-15875</wp:posOffset>
                </wp:positionH>
                <wp:positionV relativeFrom="paragraph">
                  <wp:posOffset>0</wp:posOffset>
                </wp:positionV>
                <wp:extent cx="5775960" cy="7726680"/>
                <wp:effectExtent l="0" t="0" r="0" b="7620"/>
                <wp:wrapTopAndBottom/>
                <wp:docPr id="9" name="Groupe 9"/>
                <wp:cNvGraphicFramePr/>
                <a:graphic xmlns:a="http://schemas.openxmlformats.org/drawingml/2006/main">
                  <a:graphicData uri="http://schemas.microsoft.com/office/word/2010/wordprocessingGroup">
                    <wpg:wgp>
                      <wpg:cNvGrpSpPr/>
                      <wpg:grpSpPr>
                        <a:xfrm>
                          <a:off x="0" y="0"/>
                          <a:ext cx="5775960" cy="7726680"/>
                          <a:chOff x="0" y="0"/>
                          <a:chExt cx="5775960" cy="7726680"/>
                        </a:xfrm>
                      </wpg:grpSpPr>
                      <pic:pic xmlns:pic="http://schemas.openxmlformats.org/drawingml/2006/picture">
                        <pic:nvPicPr>
                          <pic:cNvPr id="7" name="Imag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857625"/>
                          </a:xfrm>
                          <a:prstGeom prst="rect">
                            <a:avLst/>
                          </a:prstGeom>
                          <a:noFill/>
                          <a:ln>
                            <a:noFill/>
                          </a:ln>
                        </pic:spPr>
                      </pic:pic>
                      <pic:pic xmlns:pic="http://schemas.openxmlformats.org/drawingml/2006/picture">
                        <pic:nvPicPr>
                          <pic:cNvPr id="8" name="Image 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240" y="3870960"/>
                            <a:ext cx="5760720" cy="38557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9CF744F" id="Groupe 9" o:spid="_x0000_s1026" style="position:absolute;margin-left:-1.25pt;margin-top:0;width:454.8pt;height:608.4pt;z-index:251661312;mso-width-relative:margin;mso-height-relative:margin" coordsize="57759,77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7626;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">
                  <v:imagedata r:id="rId14" o:title=""/>
                </v:shape>
                <v:shape id="Image 8" o:spid="_x0000_s1028" type="#_x0000_t75" style="position:absolute;left:152;top:38709;width:57607;height:38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">
                  <v:imagedata r:id="rId15" o:title=""/>
                </v:shape>
                <w10:wrap type="topAndBottom"/>
              </v:group>
            </w:pict>
          </mc:Fallback>
        </mc:AlternateContent>
      </w:r>
      <w:r>
        <w:t xml:space="preserve">These findings made me re-consider how robust our findings are. I was always conscious that biases could affect our results, but I used to consider that their effect would be marginal. </w:t>
      </w:r>
    </w:p>
    <w:p w14:paraId="0B0A4946" w14:textId="74A34FC6" w:rsidR="00126285" w:rsidRDefault="006672B4" w:rsidP="006672B4">
      <w:r>
        <w:lastRenderedPageBreak/>
        <w:t xml:space="preserve">One reassuring thing is that </w:t>
      </w:r>
      <w:r w:rsidR="00126285">
        <w:t xml:space="preserve">there </w:t>
      </w:r>
      <w:r w:rsidR="0014096F">
        <w:t xml:space="preserve">actually </w:t>
      </w:r>
      <w:r w:rsidR="00126285">
        <w:t xml:space="preserve">are </w:t>
      </w:r>
      <w:ins w:id="89" w:author="Sarah Benhaiem" w:date="2022-02-01T14:45:00Z">
        <w:r w:rsidR="00EC3409">
          <w:t xml:space="preserve">probably </w:t>
        </w:r>
      </w:ins>
      <w:r w:rsidR="00126285">
        <w:t>fewer researchers in the Serengeti during the wet season notably because the roads are bad</w:t>
      </w:r>
      <w:r w:rsidR="0014096F">
        <w:t xml:space="preserve"> at that time of the year</w:t>
      </w:r>
      <w:r w:rsidR="00126285">
        <w:t>. Since many of the carcasses (</w:t>
      </w:r>
      <w:r w:rsidR="00A82B29">
        <w:t xml:space="preserve">roughly </w:t>
      </w:r>
      <w:r w:rsidR="00126285">
        <w:t>20</w:t>
      </w:r>
      <w:r w:rsidR="00A82B29">
        <w:t>) were found</w:t>
      </w:r>
      <w:r w:rsidR="00145EFB">
        <w:t>/reported</w:t>
      </w:r>
      <w:r w:rsidR="00A82B29">
        <w:t xml:space="preserve"> by scientists, knowing that there are </w:t>
      </w:r>
      <w:r>
        <w:t>fewer</w:t>
      </w:r>
      <w:r w:rsidR="00A82B29">
        <w:t xml:space="preserve"> </w:t>
      </w:r>
      <w:r>
        <w:t xml:space="preserve">scientists </w:t>
      </w:r>
      <w:r w:rsidR="00A82B29">
        <w:t>during the wet season is reassuring.</w:t>
      </w:r>
    </w:p>
    <w:p w14:paraId="18239548" w14:textId="695A5998" w:rsidR="00B460BD" w:rsidRDefault="00B460BD" w:rsidP="006672B4">
      <w:r>
        <w:t>Similarly, according to this book chapter (</w:t>
      </w:r>
      <w:r w:rsidRPr="00B460BD">
        <w:t>Climate Change Threatens Major Tourist Attractions and Tourism in Serengeti National Park, Tanzania</w:t>
      </w:r>
      <w:r>
        <w:t xml:space="preserve">), there are fewer tourists during the wet season (which could mean a lower detectability of carcasses). Again, it’s reassuring that the pattern of tourist number is the opposite of our pattern of carcass number. Marion and Heribert, did you also </w:t>
      </w:r>
      <w:r w:rsidR="00FE508A">
        <w:t>observe</w:t>
      </w:r>
      <w:r>
        <w:t xml:space="preserve"> that there are less tourists during the wet season?</w:t>
      </w:r>
    </w:p>
    <w:p w14:paraId="4A2BFF0D" w14:textId="5830D27C" w:rsidR="00A645B5" w:rsidRDefault="00D34CAD" w:rsidP="006672B4">
      <w:r>
        <w:t>Moreover</w:t>
      </w:r>
      <w:r w:rsidR="00A645B5">
        <w:t xml:space="preserve">, I </w:t>
      </w:r>
      <w:r>
        <w:t xml:space="preserve">ran the analyses after removing </w:t>
      </w:r>
      <w:r w:rsidR="00A645B5">
        <w:t>the carcasses that were not examined by the hyena project</w:t>
      </w:r>
      <w:r>
        <w:t xml:space="preserve"> (green and pink in figure 3)</w:t>
      </w:r>
      <w:r w:rsidR="00A645B5">
        <w:t>, and the direction of the effects and patterns did not change compared to when using the full dataset, although their intensity did.</w:t>
      </w:r>
      <w:r>
        <w:t xml:space="preserve"> </w:t>
      </w:r>
    </w:p>
    <w:p w14:paraId="69D074C3" w14:textId="5DDE150E" w:rsidR="00D34CAD" w:rsidRDefault="00D34CAD" w:rsidP="006672B4">
      <w:r>
        <w:t>Finally, I ran the analyses after removing the carcasses that were found on a day during which no monitoring session (pink in figure 1), and again, the direction of the effects and patterns did not change.</w:t>
      </w:r>
      <w:r w:rsidR="00104006">
        <w:t xml:space="preserve"> </w:t>
      </w:r>
    </w:p>
    <w:p w14:paraId="4F6FAED4" w14:textId="0A92DE26" w:rsidR="00FE508A" w:rsidRDefault="00FE508A" w:rsidP="006672B4"/>
    <w:p w14:paraId="3F611732" w14:textId="3DBF5B57" w:rsidR="00FE508A" w:rsidRDefault="00FE508A" w:rsidP="006672B4">
      <w:r>
        <w:t>What do you think of all this?</w:t>
      </w:r>
    </w:p>
    <w:p w14:paraId="711FEDA5" w14:textId="0874D9CE" w:rsidR="00FE508A" w:rsidRDefault="00FE508A" w:rsidP="006672B4">
      <w:r>
        <w:t>Some questions remain:</w:t>
      </w:r>
    </w:p>
    <w:p w14:paraId="65A52DB7" w14:textId="4EB55166" w:rsidR="00FE508A" w:rsidRDefault="00FE508A" w:rsidP="00FE508A">
      <w:pPr>
        <w:pStyle w:val="ListParagraph"/>
        <w:numPr>
          <w:ilvl w:val="0"/>
          <w:numId w:val="2"/>
        </w:numPr>
      </w:pPr>
      <w:r>
        <w:t xml:space="preserve">According to </w:t>
      </w:r>
      <w:commentRangeStart w:id="90"/>
      <w:del w:id="91" w:author="Sarah Benhaiem" w:date="2022-02-01T14:46:00Z">
        <w:r w:rsidDel="00EC3409">
          <w:delText>Sonja</w:delText>
        </w:r>
        <w:commentRangeEnd w:id="90"/>
        <w:r w:rsidR="00EC3409" w:rsidDel="00EC3409">
          <w:rPr>
            <w:rStyle w:val="CommentReference"/>
          </w:rPr>
          <w:commentReference w:id="90"/>
        </w:r>
      </w:del>
      <w:ins w:id="92" w:author="Sarah Benhaiem" w:date="2022-02-01T14:46:00Z">
        <w:r w:rsidR="00EC3409">
          <w:t xml:space="preserve">Sarah </w:t>
        </w:r>
      </w:ins>
      <w:ins w:id="93" w:author="Sarah Benhaiem" w:date="2022-02-01T14:47:00Z">
        <w:r w:rsidR="00EC3409">
          <w:t>and Sonja</w:t>
        </w:r>
      </w:ins>
      <w:r>
        <w:t xml:space="preserve">, if a carcass was found on a given day, it means that </w:t>
      </w:r>
      <w:ins w:id="94" w:author="Sarah Benhaiem" w:date="2022-02-01T14:46:00Z">
        <w:r w:rsidR="00EC3409">
          <w:t xml:space="preserve">in most cases </w:t>
        </w:r>
      </w:ins>
      <w:r>
        <w:t xml:space="preserve">a hyena project member was most likely in the Serengeti, otherwise the carcass would simply not have been reported or found. Is this true for the older carcasses? If it’s true, should we try to find the dates of arrival and departure of members of the hyena project since </w:t>
      </w:r>
      <w:r w:rsidR="00A0761C">
        <w:t xml:space="preserve">the </w:t>
      </w:r>
      <w:r>
        <w:t>1990</w:t>
      </w:r>
      <w:r w:rsidR="00A0761C">
        <w:t>’</w:t>
      </w:r>
      <w:r>
        <w:t>?</w:t>
      </w:r>
      <w:r w:rsidR="00A0761C">
        <w:t xml:space="preserve"> </w:t>
      </w:r>
    </w:p>
    <w:p w14:paraId="4208945C" w14:textId="28808148" w:rsidR="00A0761C" w:rsidRDefault="00A0761C" w:rsidP="00A0761C">
      <w:pPr>
        <w:pStyle w:val="ListParagraph"/>
        <w:numPr>
          <w:ilvl w:val="0"/>
          <w:numId w:val="2"/>
        </w:numPr>
      </w:pPr>
      <w:commentRangeStart w:id="95"/>
      <w:r>
        <w:t>Alternatively, i</w:t>
      </w:r>
      <w:r w:rsidR="00CD5C0D">
        <w:t xml:space="preserve">t may be relevant to keep using the proportion of days with a monitoring session for each season as an indicator of constant “research effort”. </w:t>
      </w:r>
      <w:r>
        <w:t xml:space="preserve">If we consider that the proportion of days with a monitoring session is a good proxy of the number of days spent in the Serengeti (e.g. for every 5 monitoring session, 6 days were spent in the Serengeti by </w:t>
      </w:r>
      <w:r>
        <w:rPr>
          <w:rFonts w:cstheme="minorHAnsi"/>
        </w:rPr>
        <w:t>≥</w:t>
      </w:r>
      <w:r>
        <w:t>1 hyena project member), then the proportion of days with a monitoring session could be a good indicator or “research effort”.</w:t>
      </w:r>
      <w:commentRangeEnd w:id="95"/>
      <w:r w:rsidR="00F57166">
        <w:rPr>
          <w:rStyle w:val="CommentReference"/>
        </w:rPr>
        <w:commentReference w:id="95"/>
      </w:r>
    </w:p>
    <w:p w14:paraId="36BF92F2" w14:textId="64EC5E00" w:rsidR="00FE508A" w:rsidRDefault="00FE508A" w:rsidP="00A0761C">
      <w:pPr>
        <w:pStyle w:val="ListParagraph"/>
      </w:pPr>
    </w:p>
    <w:sectPr w:rsidR="00FE508A" w:rsidSect="007340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arah Benhaiem" w:date="2022-02-01T15:45:00Z" w:initials="SB">
    <w:p w14:paraId="468F9017" w14:textId="77777777" w:rsidR="0065088E" w:rsidRDefault="0065088E">
      <w:pPr>
        <w:pStyle w:val="CommentText"/>
        <w:rPr>
          <w:lang w:val="fr-FR"/>
        </w:rPr>
      </w:pPr>
      <w:r>
        <w:rPr>
          <w:rStyle w:val="CommentReference"/>
        </w:rPr>
        <w:annotationRef/>
      </w:r>
      <w:r w:rsidRPr="0065088E">
        <w:rPr>
          <w:lang w:val="fr-FR"/>
        </w:rPr>
        <w:t>Dans la table en PJ j’</w:t>
      </w:r>
      <w:r>
        <w:rPr>
          <w:lang w:val="fr-FR"/>
        </w:rPr>
        <w:t xml:space="preserve">ai checké tous les cas où il y avait un « monitored = 0 » (en bleu). </w:t>
      </w:r>
    </w:p>
    <w:p w14:paraId="5D042801" w14:textId="01522625" w:rsidR="0065088E" w:rsidRDefault="0065088E">
      <w:pPr>
        <w:pStyle w:val="CommentText"/>
        <w:rPr>
          <w:lang w:val="fr-FR"/>
        </w:rPr>
      </w:pPr>
      <w:r>
        <w:rPr>
          <w:lang w:val="fr-FR"/>
        </w:rPr>
        <w:t xml:space="preserve">Il y a </w:t>
      </w:r>
      <w:r w:rsidR="0085367B">
        <w:rPr>
          <w:lang w:val="fr-FR"/>
        </w:rPr>
        <w:t>5</w:t>
      </w:r>
      <w:r>
        <w:rPr>
          <w:lang w:val="fr-FR"/>
        </w:rPr>
        <w:t xml:space="preserve"> erreurs (marquées en jaune) il devrait y avoir des « 1 » au lieu de 0.</w:t>
      </w:r>
    </w:p>
    <w:p w14:paraId="040ED14B" w14:textId="77777777" w:rsidR="00853206" w:rsidRDefault="00853206">
      <w:pPr>
        <w:pStyle w:val="CommentText"/>
        <w:rPr>
          <w:lang w:val="fr-FR"/>
        </w:rPr>
      </w:pPr>
    </w:p>
    <w:p w14:paraId="6DDE9B43" w14:textId="1CA1CF4F" w:rsidR="00853206" w:rsidRPr="0065088E" w:rsidRDefault="00853206">
      <w:pPr>
        <w:pStyle w:val="CommentText"/>
        <w:rPr>
          <w:lang w:val="fr-FR"/>
        </w:rPr>
      </w:pPr>
      <w:r>
        <w:rPr>
          <w:lang w:val="fr-FR"/>
        </w:rPr>
        <w:t>Peut-être qu’on peu rediscuter de comment tu avais codé ca ? ou-est ce que tu avais eu les données de Morgane ?</w:t>
      </w:r>
      <w:r w:rsidR="002C0F8F">
        <w:rPr>
          <w:lang w:val="fr-FR"/>
        </w:rPr>
        <w:t xml:space="preserve"> je sais plus..</w:t>
      </w:r>
    </w:p>
  </w:comment>
  <w:comment w:id="22" w:author="Sarah Benhaiem" w:date="2022-02-01T14:20:00Z" w:initials="SB">
    <w:p w14:paraId="04416CF6" w14:textId="2C327F42" w:rsidR="00C609DD" w:rsidRPr="00C609DD" w:rsidRDefault="00C609DD">
      <w:pPr>
        <w:pStyle w:val="CommentText"/>
        <w:rPr>
          <w:lang w:val="fr-FR"/>
        </w:rPr>
      </w:pPr>
      <w:r>
        <w:rPr>
          <w:rStyle w:val="CommentReference"/>
        </w:rPr>
        <w:annotationRef/>
      </w:r>
      <w:r w:rsidRPr="00C609DD">
        <w:rPr>
          <w:lang w:val="fr-FR"/>
        </w:rPr>
        <w:t>J</w:t>
      </w:r>
      <w:r w:rsidR="004409A8">
        <w:rPr>
          <w:lang w:val="fr-FR"/>
        </w:rPr>
        <w:t xml:space="preserve">’ajouterais qqch comme ca je pense </w:t>
      </w:r>
      <w:r w:rsidRPr="00C609DD">
        <w:rPr>
          <w:lang w:val="fr-FR"/>
        </w:rPr>
        <w:t>que ca a</w:t>
      </w:r>
      <w:r>
        <w:rPr>
          <w:lang w:val="fr-FR"/>
        </w:rPr>
        <w:t xml:space="preserve">iderait à comprendre </w:t>
      </w:r>
      <w:r w:rsidR="004409A8">
        <w:rPr>
          <w:lang w:val="fr-FR"/>
        </w:rPr>
        <w:t xml:space="preserve">mieux le problème et  à </w:t>
      </w:r>
      <w:r>
        <w:rPr>
          <w:lang w:val="fr-FR"/>
        </w:rPr>
        <w:t xml:space="preserve">expliquer un peu plus pourquoi tu compares ensuite les </w:t>
      </w:r>
      <w:r w:rsidR="004409A8">
        <w:rPr>
          <w:lang w:val="fr-FR"/>
        </w:rPr>
        <w:t>différentes</w:t>
      </w:r>
      <w:r>
        <w:rPr>
          <w:lang w:val="fr-FR"/>
        </w:rPr>
        <w:t xml:space="preserve"> proportions en fonction de l’identité de la personne qui a découvert la carcasse</w:t>
      </w:r>
    </w:p>
  </w:comment>
  <w:comment w:id="41" w:author="Sarah Benhaiem" w:date="2022-02-01T14:13:00Z" w:initials="SB">
    <w:p w14:paraId="588EE109" w14:textId="7DB8ED8B" w:rsidR="007B3484" w:rsidRDefault="007B3484">
      <w:pPr>
        <w:pStyle w:val="CommentText"/>
      </w:pPr>
      <w:r>
        <w:rPr>
          <w:rStyle w:val="CommentReference"/>
        </w:rPr>
        <w:annotationRef/>
      </w:r>
      <w:r>
        <w:t>Not entirely sure the implication is clear here..</w:t>
      </w:r>
    </w:p>
  </w:comment>
  <w:comment w:id="71" w:author="Sarah Benhaiem" w:date="2022-02-01T14:29:00Z" w:initials="SB">
    <w:p w14:paraId="75CD7299" w14:textId="769DA135" w:rsidR="007A63E4" w:rsidRDefault="007A63E4">
      <w:pPr>
        <w:pStyle w:val="CommentText"/>
      </w:pPr>
      <w:r>
        <w:rPr>
          <w:rStyle w:val="CommentReference"/>
        </w:rPr>
        <w:annotationRef/>
      </w:r>
      <w:r>
        <w:t xml:space="preserve">Why is this flawed? </w:t>
      </w:r>
    </w:p>
  </w:comment>
  <w:comment w:id="74" w:author="Sarah Benhaiem" w:date="2022-02-01T14:29:00Z" w:initials="SB">
    <w:p w14:paraId="3DB2C5B0" w14:textId="77777777" w:rsidR="00E35E13" w:rsidRDefault="00E35E13">
      <w:pPr>
        <w:pStyle w:val="CommentText"/>
        <w:rPr>
          <w:rStyle w:val="CommentReference"/>
        </w:rPr>
      </w:pPr>
      <w:r w:rsidRPr="00E35E13">
        <w:rPr>
          <w:rStyle w:val="CommentReference"/>
          <w:highlight w:val="yellow"/>
        </w:rPr>
        <w:annotationRef/>
      </w:r>
      <w:r w:rsidR="004409A8" w:rsidRPr="004409A8">
        <w:rPr>
          <w:rStyle w:val="CommentReference"/>
        </w:rPr>
        <w:t xml:space="preserve">I </w:t>
      </w:r>
      <w:r w:rsidR="00F637D8">
        <w:rPr>
          <w:rStyle w:val="CommentReference"/>
        </w:rPr>
        <w:t>would remove this</w:t>
      </w:r>
      <w:r w:rsidR="004409A8" w:rsidRPr="004409A8">
        <w:rPr>
          <w:rStyle w:val="CommentReference"/>
        </w:rPr>
        <w:t xml:space="preserve"> b</w:t>
      </w:r>
      <w:r w:rsidR="004409A8">
        <w:rPr>
          <w:rStyle w:val="CommentReference"/>
        </w:rPr>
        <w:t xml:space="preserve">ecause I checked these cases </w:t>
      </w:r>
      <w:r w:rsidR="00F637D8">
        <w:rPr>
          <w:rStyle w:val="CommentReference"/>
        </w:rPr>
        <w:t>(“unknown” in the column “</w:t>
      </w:r>
      <w:r w:rsidR="00F637D8" w:rsidRPr="00F637D8">
        <w:rPr>
          <w:rStyle w:val="CommentReference"/>
        </w:rPr>
        <w:t>handled_by_hyena_project</w:t>
      </w:r>
      <w:r w:rsidR="00F637D8">
        <w:rPr>
          <w:rStyle w:val="CommentReference"/>
        </w:rPr>
        <w:t xml:space="preserve">”) </w:t>
      </w:r>
      <w:r w:rsidR="004409A8">
        <w:rPr>
          <w:rStyle w:val="CommentReference"/>
        </w:rPr>
        <w:t>and I don’t think you are the only one not to know (which is suggested by your formulation), ie the identity of the person who did the necropsy was not reporte</w:t>
      </w:r>
      <w:r w:rsidR="00F637D8">
        <w:rPr>
          <w:rStyle w:val="CommentReference"/>
        </w:rPr>
        <w:t xml:space="preserve">d… </w:t>
      </w:r>
    </w:p>
    <w:p w14:paraId="439DFFCE" w14:textId="777E2A82" w:rsidR="00F637D8" w:rsidRPr="004409A8" w:rsidRDefault="00F637D8">
      <w:pPr>
        <w:pStyle w:val="CommentText"/>
      </w:pPr>
      <w:r>
        <w:rPr>
          <w:rStyle w:val="CommentReference"/>
        </w:rPr>
        <w:t>One of the cases is clarified (from NA to “now”) cf my comment in the table</w:t>
      </w:r>
    </w:p>
  </w:comment>
  <w:comment w:id="78" w:author="Sarah Benhaiem" w:date="2022-02-01T14:37:00Z" w:initials="SB">
    <w:p w14:paraId="32D8AD07" w14:textId="7405EDF8" w:rsidR="00C274FA" w:rsidRPr="00C274FA" w:rsidRDefault="00C274FA">
      <w:pPr>
        <w:pStyle w:val="CommentText"/>
        <w:rPr>
          <w:lang w:val="fr-FR"/>
        </w:rPr>
      </w:pPr>
      <w:r>
        <w:rPr>
          <w:rStyle w:val="CommentReference"/>
        </w:rPr>
        <w:annotationRef/>
      </w:r>
      <w:r w:rsidRPr="00C274FA">
        <w:rPr>
          <w:lang w:val="fr-FR"/>
        </w:rPr>
        <w:t>Je pense que tu d</w:t>
      </w:r>
      <w:r>
        <w:rPr>
          <w:lang w:val="fr-FR"/>
        </w:rPr>
        <w:t>evrais enlever again car il me semble que tu ne dis pas la meme chose avec le plot précédent cf aussi mon prochain commentaire…</w:t>
      </w:r>
    </w:p>
  </w:comment>
  <w:comment w:id="82" w:author="Sarah Benhaiem" w:date="2022-02-01T14:30:00Z" w:initials="SB">
    <w:p w14:paraId="751D066C" w14:textId="0B57DAD5" w:rsidR="00F32782" w:rsidRDefault="00F32782">
      <w:pPr>
        <w:pStyle w:val="CommentText"/>
        <w:rPr>
          <w:lang w:val="fr-FR"/>
        </w:rPr>
      </w:pPr>
      <w:r>
        <w:rPr>
          <w:rStyle w:val="CommentReference"/>
        </w:rPr>
        <w:annotationRef/>
      </w:r>
      <w:r w:rsidR="00B66DFF">
        <w:rPr>
          <w:lang w:val="fr-FR"/>
        </w:rPr>
        <w:t>Hmmm c’</w:t>
      </w:r>
      <w:r w:rsidRPr="00F32782">
        <w:rPr>
          <w:lang w:val="fr-FR"/>
        </w:rPr>
        <w:t xml:space="preserve">est un petit peu dur à </w:t>
      </w:r>
      <w:r>
        <w:rPr>
          <w:lang w:val="fr-FR"/>
        </w:rPr>
        <w:t>suivre je trouve car l’argument d’avant concernait les personnes qui détectent les carcasses et qui ne sont pas du projet hyène alors qu’ici tu parles de la proportion de carcasses trouvées par le projet hyène dans les différentes saisons (si j’ai bien suivi).</w:t>
      </w:r>
    </w:p>
    <w:p w14:paraId="4472DF17" w14:textId="3E518390" w:rsidR="00DD2EFB" w:rsidRDefault="00DD2EFB">
      <w:pPr>
        <w:pStyle w:val="CommentText"/>
        <w:rPr>
          <w:lang w:val="fr-FR"/>
        </w:rPr>
      </w:pPr>
    </w:p>
    <w:p w14:paraId="58310693" w14:textId="739AD201" w:rsidR="00DD2EFB" w:rsidRDefault="00DD2EFB">
      <w:pPr>
        <w:pStyle w:val="CommentText"/>
        <w:rPr>
          <w:lang w:val="fr-FR"/>
        </w:rPr>
      </w:pPr>
      <w:r>
        <w:rPr>
          <w:lang w:val="fr-FR"/>
        </w:rPr>
        <w:t>Est-ce que ca veut dire que tu penses qu’on a un double biais :</w:t>
      </w:r>
    </w:p>
    <w:p w14:paraId="15775957" w14:textId="511A8C84" w:rsidR="00DD2EFB" w:rsidRDefault="00DD2EFB">
      <w:pPr>
        <w:pStyle w:val="CommentText"/>
        <w:rPr>
          <w:lang w:val="fr-FR"/>
        </w:rPr>
      </w:pPr>
      <w:r>
        <w:rPr>
          <w:lang w:val="fr-FR"/>
        </w:rPr>
        <w:t>Par exemple en saison wet on a</w:t>
      </w:r>
      <w:r w:rsidR="00472E24">
        <w:rPr>
          <w:lang w:val="fr-FR"/>
        </w:rPr>
        <w:t xml:space="preserve"> à la fois PLUS</w:t>
      </w:r>
      <w:r>
        <w:rPr>
          <w:lang w:val="fr-FR"/>
        </w:rPr>
        <w:t xml:space="preserve"> de chercheurs </w:t>
      </w:r>
      <w:r w:rsidR="00472E24">
        <w:rPr>
          <w:lang w:val="fr-FR"/>
        </w:rPr>
        <w:t xml:space="preserve">qui ne sont pas du projet hyène </w:t>
      </w:r>
      <w:r w:rsidR="00626128">
        <w:rPr>
          <w:lang w:val="fr-FR"/>
        </w:rPr>
        <w:t>et MOINS de chercheurs du projet hyène</w:t>
      </w:r>
      <w:r w:rsidR="009A69A8">
        <w:rPr>
          <w:lang w:val="fr-FR"/>
        </w:rPr>
        <w:t> ? Dans ce cas ca devrait minimiser le biais si on prend l’ensemble des carcasses…</w:t>
      </w:r>
      <w:r w:rsidR="000061D6">
        <w:rPr>
          <w:lang w:val="fr-FR"/>
        </w:rPr>
        <w:t xml:space="preserve">non ? </w:t>
      </w:r>
    </w:p>
    <w:p w14:paraId="72DE8F04" w14:textId="77777777" w:rsidR="00B66DFF" w:rsidRDefault="00B66DFF">
      <w:pPr>
        <w:pStyle w:val="CommentText"/>
        <w:rPr>
          <w:lang w:val="fr-FR"/>
        </w:rPr>
      </w:pPr>
    </w:p>
    <w:p w14:paraId="5A7FB4CA" w14:textId="2ED6ADF6" w:rsidR="00F32782" w:rsidRPr="00F32782" w:rsidRDefault="00F32782">
      <w:pPr>
        <w:pStyle w:val="CommentText"/>
        <w:rPr>
          <w:lang w:val="fr-FR"/>
        </w:rPr>
      </w:pPr>
      <w:r>
        <w:rPr>
          <w:lang w:val="fr-FR"/>
        </w:rPr>
        <w:t xml:space="preserve">Pour moi, la comparaison du monitoring effort </w:t>
      </w:r>
      <w:r w:rsidR="00B66DFF">
        <w:rPr>
          <w:lang w:val="fr-FR"/>
        </w:rPr>
        <w:t>par saison (basée sur les 30 ans de données) est plus convaincante que ces différences de proportions là</w:t>
      </w:r>
      <w:r w:rsidR="009A69A8">
        <w:rPr>
          <w:lang w:val="fr-FR"/>
        </w:rPr>
        <w:t xml:space="preserve"> si on considère juste les carcasses détectées par les membres du projet hyène</w:t>
      </w:r>
      <w:r w:rsidR="00B66DFF">
        <w:rPr>
          <w:lang w:val="fr-FR"/>
        </w:rPr>
        <w:t>…</w:t>
      </w:r>
    </w:p>
  </w:comment>
  <w:comment w:id="87" w:author="Sarah Benhaiem" w:date="2022-02-01T14:39:00Z" w:initials="SB">
    <w:p w14:paraId="73204C07" w14:textId="6A848134" w:rsidR="00C274FA" w:rsidRPr="00C274FA" w:rsidRDefault="00C274FA">
      <w:pPr>
        <w:pStyle w:val="CommentText"/>
        <w:rPr>
          <w:lang w:val="fr-FR"/>
        </w:rPr>
      </w:pPr>
      <w:r>
        <w:rPr>
          <w:rStyle w:val="CommentReference"/>
        </w:rPr>
        <w:annotationRef/>
      </w:r>
      <w:r w:rsidRPr="00C274FA">
        <w:rPr>
          <w:lang w:val="fr-FR"/>
        </w:rPr>
        <w:t>Un detail mais je mettrais</w:t>
      </w:r>
      <w:r>
        <w:rPr>
          <w:lang w:val="fr-FR"/>
        </w:rPr>
        <w:t xml:space="preserve"> le meme code couleur pour les 3 barplots, juste si tu veux, si tu as le temps etc</w:t>
      </w:r>
    </w:p>
  </w:comment>
  <w:comment w:id="88" w:author="Sarah Benhaiem" w:date="2022-02-01T14:42:00Z" w:initials="SB">
    <w:p w14:paraId="28823ED5" w14:textId="69989F2A" w:rsidR="00C12CBE" w:rsidRPr="00C12CBE" w:rsidRDefault="00C12CBE">
      <w:pPr>
        <w:pStyle w:val="CommentText"/>
        <w:rPr>
          <w:lang w:val="fr-FR"/>
        </w:rPr>
      </w:pPr>
      <w:r>
        <w:rPr>
          <w:rStyle w:val="CommentReference"/>
        </w:rPr>
        <w:annotationRef/>
      </w:r>
      <w:r>
        <w:rPr>
          <w:lang w:val="fr-FR"/>
        </w:rPr>
        <w:t xml:space="preserve">Est-ce que tu avais regardé aussi ce que ca donne si tu as juste les </w:t>
      </w:r>
      <w:r w:rsidR="005B6DEB">
        <w:rPr>
          <w:lang w:val="fr-FR"/>
        </w:rPr>
        <w:t xml:space="preserve">carcasses détectées par projet hyene ou pas ? meme si le jeu de donnée est + restreint c est pour moi plus indicatif que le « handled_by » comme tu dis plus haut. </w:t>
      </w:r>
    </w:p>
  </w:comment>
  <w:comment w:id="90" w:author="Sarah Benhaiem" w:date="2022-02-01T14:46:00Z" w:initials="SB">
    <w:p w14:paraId="7AE5FABF" w14:textId="213732F8" w:rsidR="00EC3409" w:rsidRPr="00EC3409" w:rsidRDefault="00EC3409">
      <w:pPr>
        <w:pStyle w:val="CommentText"/>
        <w:rPr>
          <w:lang w:val="fr-FR"/>
        </w:rPr>
      </w:pPr>
      <w:r>
        <w:rPr>
          <w:rStyle w:val="CommentReference"/>
        </w:rPr>
        <w:annotationRef/>
      </w:r>
      <w:r w:rsidRPr="00EC3409">
        <w:rPr>
          <w:lang w:val="fr-FR"/>
        </w:rPr>
        <w:t>Je crois que c est m</w:t>
      </w:r>
      <w:r>
        <w:rPr>
          <w:lang w:val="fr-FR"/>
        </w:rPr>
        <w:t>oi qui avais dit ca la dernière fois</w:t>
      </w:r>
    </w:p>
  </w:comment>
  <w:comment w:id="95" w:author="Sarah Benhaiem" w:date="2022-02-01T14:48:00Z" w:initials="SB">
    <w:p w14:paraId="1E4D0E84" w14:textId="5244CCC0" w:rsidR="00F57166" w:rsidRPr="000061D6" w:rsidRDefault="00F57166">
      <w:pPr>
        <w:pStyle w:val="CommentText"/>
        <w:rPr>
          <w:lang w:val="fr-FR"/>
        </w:rPr>
      </w:pPr>
      <w:r w:rsidRPr="00F57166">
        <w:rPr>
          <w:rStyle w:val="CommentReference"/>
          <w:highlight w:val="yellow"/>
        </w:rPr>
        <w:annotationRef/>
      </w:r>
      <w:r w:rsidR="000061D6" w:rsidRPr="000061D6">
        <w:rPr>
          <w:rStyle w:val="CommentReference"/>
          <w:lang w:val="fr-FR"/>
        </w:rPr>
        <w:t>Je suis pas sûre de s</w:t>
      </w:r>
      <w:r w:rsidR="000061D6">
        <w:rPr>
          <w:rStyle w:val="CommentReference"/>
          <w:lang w:val="fr-FR"/>
        </w:rPr>
        <w:t>uivre ce que tu suggère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DE9B43" w15:done="0"/>
  <w15:commentEx w15:paraId="04416CF6" w15:done="0"/>
  <w15:commentEx w15:paraId="588EE109" w15:done="0"/>
  <w15:commentEx w15:paraId="75CD7299" w15:done="0"/>
  <w15:commentEx w15:paraId="439DFFCE" w15:done="0"/>
  <w15:commentEx w15:paraId="32D8AD07" w15:done="0"/>
  <w15:commentEx w15:paraId="5A7FB4CA" w15:done="0"/>
  <w15:commentEx w15:paraId="73204C07" w15:done="0"/>
  <w15:commentEx w15:paraId="28823ED5" w15:done="0"/>
  <w15:commentEx w15:paraId="7AE5FABF" w15:done="0"/>
  <w15:commentEx w15:paraId="1E4D0E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D413" w16cex:dateUtc="2022-02-01T14:45:00Z"/>
  <w16cex:commentExtensible w16cex:durableId="25A3C03D" w16cex:dateUtc="2022-02-01T13:20:00Z"/>
  <w16cex:commentExtensible w16cex:durableId="25A3BE76" w16cex:dateUtc="2022-02-01T13:13:00Z"/>
  <w16cex:commentExtensible w16cex:durableId="25A3C234" w16cex:dateUtc="2022-02-01T13:29:00Z"/>
  <w16cex:commentExtensible w16cex:durableId="25A3C25B" w16cex:dateUtc="2022-02-01T13:29:00Z"/>
  <w16cex:commentExtensible w16cex:durableId="25A3C43D" w16cex:dateUtc="2022-02-01T13:37:00Z"/>
  <w16cex:commentExtensible w16cex:durableId="25A3C29C" w16cex:dateUtc="2022-02-01T13:30:00Z"/>
  <w16cex:commentExtensible w16cex:durableId="25A3C49B" w16cex:dateUtc="2022-02-01T13:39:00Z"/>
  <w16cex:commentExtensible w16cex:durableId="25A3C547" w16cex:dateUtc="2022-02-01T13:42:00Z"/>
  <w16cex:commentExtensible w16cex:durableId="25A3C641" w16cex:dateUtc="2022-02-01T13:46:00Z"/>
  <w16cex:commentExtensible w16cex:durableId="25A3C6C4" w16cex:dateUtc="2022-02-0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DE9B43" w16cid:durableId="25A3D413"/>
  <w16cid:commentId w16cid:paraId="04416CF6" w16cid:durableId="25A3C03D"/>
  <w16cid:commentId w16cid:paraId="588EE109" w16cid:durableId="25A3BE76"/>
  <w16cid:commentId w16cid:paraId="75CD7299" w16cid:durableId="25A3C234"/>
  <w16cid:commentId w16cid:paraId="439DFFCE" w16cid:durableId="25A3C25B"/>
  <w16cid:commentId w16cid:paraId="32D8AD07" w16cid:durableId="25A3C43D"/>
  <w16cid:commentId w16cid:paraId="5A7FB4CA" w16cid:durableId="25A3C29C"/>
  <w16cid:commentId w16cid:paraId="73204C07" w16cid:durableId="25A3C49B"/>
  <w16cid:commentId w16cid:paraId="28823ED5" w16cid:durableId="25A3C547"/>
  <w16cid:commentId w16cid:paraId="7AE5FABF" w16cid:durableId="25A3C641"/>
  <w16cid:commentId w16cid:paraId="1E4D0E84" w16cid:durableId="25A3C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9F2"/>
    <w:multiLevelType w:val="hybridMultilevel"/>
    <w:tmpl w:val="17A68B92"/>
    <w:lvl w:ilvl="0" w:tplc="3FC6FF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44F9D"/>
    <w:multiLevelType w:val="hybridMultilevel"/>
    <w:tmpl w:val="63F0771C"/>
    <w:lvl w:ilvl="0" w:tplc="94CE0D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Benhaiem">
    <w15:presenceInfo w15:providerId="Windows Live" w15:userId="16ca485a8f039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98"/>
    <w:rsid w:val="000061D6"/>
    <w:rsid w:val="00041277"/>
    <w:rsid w:val="00093453"/>
    <w:rsid w:val="00104006"/>
    <w:rsid w:val="00126285"/>
    <w:rsid w:val="0014096F"/>
    <w:rsid w:val="00145EFB"/>
    <w:rsid w:val="0014690C"/>
    <w:rsid w:val="001953ED"/>
    <w:rsid w:val="00250103"/>
    <w:rsid w:val="00254294"/>
    <w:rsid w:val="002C0F8F"/>
    <w:rsid w:val="00344E17"/>
    <w:rsid w:val="00374D0F"/>
    <w:rsid w:val="003766C3"/>
    <w:rsid w:val="00386614"/>
    <w:rsid w:val="00416B37"/>
    <w:rsid w:val="004409A8"/>
    <w:rsid w:val="00472E24"/>
    <w:rsid w:val="005115A0"/>
    <w:rsid w:val="0052587D"/>
    <w:rsid w:val="00537CD6"/>
    <w:rsid w:val="00581E91"/>
    <w:rsid w:val="005A331C"/>
    <w:rsid w:val="005A35E0"/>
    <w:rsid w:val="005B36AA"/>
    <w:rsid w:val="005B6DEB"/>
    <w:rsid w:val="005E3247"/>
    <w:rsid w:val="00626128"/>
    <w:rsid w:val="0065088E"/>
    <w:rsid w:val="006672B4"/>
    <w:rsid w:val="006B7189"/>
    <w:rsid w:val="006D3041"/>
    <w:rsid w:val="0073409F"/>
    <w:rsid w:val="00790DC3"/>
    <w:rsid w:val="007A63E4"/>
    <w:rsid w:val="007B3484"/>
    <w:rsid w:val="00853206"/>
    <w:rsid w:val="0085367B"/>
    <w:rsid w:val="008A4C82"/>
    <w:rsid w:val="008B3A58"/>
    <w:rsid w:val="008F55C1"/>
    <w:rsid w:val="009124EC"/>
    <w:rsid w:val="009A69A8"/>
    <w:rsid w:val="009D0996"/>
    <w:rsid w:val="00A0761C"/>
    <w:rsid w:val="00A645B5"/>
    <w:rsid w:val="00A82B29"/>
    <w:rsid w:val="00AA3E5D"/>
    <w:rsid w:val="00AD7433"/>
    <w:rsid w:val="00B460BD"/>
    <w:rsid w:val="00B612C1"/>
    <w:rsid w:val="00B66DFF"/>
    <w:rsid w:val="00C12CBE"/>
    <w:rsid w:val="00C274FA"/>
    <w:rsid w:val="00C609DD"/>
    <w:rsid w:val="00CD5C0D"/>
    <w:rsid w:val="00D0387F"/>
    <w:rsid w:val="00D34CAD"/>
    <w:rsid w:val="00D801D6"/>
    <w:rsid w:val="00DB7525"/>
    <w:rsid w:val="00DD2EFB"/>
    <w:rsid w:val="00DE21F1"/>
    <w:rsid w:val="00DE69FC"/>
    <w:rsid w:val="00E02166"/>
    <w:rsid w:val="00E35E13"/>
    <w:rsid w:val="00E407EB"/>
    <w:rsid w:val="00E425A6"/>
    <w:rsid w:val="00E45E30"/>
    <w:rsid w:val="00E7303F"/>
    <w:rsid w:val="00E77132"/>
    <w:rsid w:val="00E85641"/>
    <w:rsid w:val="00EA381C"/>
    <w:rsid w:val="00EC3409"/>
    <w:rsid w:val="00EF35CC"/>
    <w:rsid w:val="00F32782"/>
    <w:rsid w:val="00F3379F"/>
    <w:rsid w:val="00F57166"/>
    <w:rsid w:val="00F637D8"/>
    <w:rsid w:val="00F6632B"/>
    <w:rsid w:val="00FD6698"/>
    <w:rsid w:val="00FE50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A8E6"/>
  <w15:chartTrackingRefBased/>
  <w15:docId w15:val="{083FBFE2-C1B0-4B49-863A-AF935AAB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3453"/>
    <w:pPr>
      <w:spacing w:after="200" w:line="240" w:lineRule="auto"/>
    </w:pPr>
    <w:rPr>
      <w:i/>
      <w:iCs/>
      <w:color w:val="44546A" w:themeColor="text2"/>
      <w:sz w:val="18"/>
      <w:szCs w:val="18"/>
    </w:rPr>
  </w:style>
  <w:style w:type="paragraph" w:styleId="ListParagraph">
    <w:name w:val="List Paragraph"/>
    <w:basedOn w:val="Normal"/>
    <w:uiPriority w:val="34"/>
    <w:qFormat/>
    <w:rsid w:val="00126285"/>
    <w:pPr>
      <w:ind w:left="720"/>
      <w:contextualSpacing/>
    </w:pPr>
  </w:style>
  <w:style w:type="character" w:styleId="PlaceholderText">
    <w:name w:val="Placeholder Text"/>
    <w:basedOn w:val="DefaultParagraphFont"/>
    <w:uiPriority w:val="99"/>
    <w:semiHidden/>
    <w:rsid w:val="00A0761C"/>
    <w:rPr>
      <w:color w:val="808080"/>
    </w:rPr>
  </w:style>
  <w:style w:type="paragraph" w:styleId="Revision">
    <w:name w:val="Revision"/>
    <w:hidden/>
    <w:uiPriority w:val="99"/>
    <w:semiHidden/>
    <w:rsid w:val="0014690C"/>
    <w:pPr>
      <w:spacing w:after="0" w:line="240" w:lineRule="auto"/>
    </w:pPr>
  </w:style>
  <w:style w:type="character" w:styleId="CommentReference">
    <w:name w:val="annotation reference"/>
    <w:basedOn w:val="DefaultParagraphFont"/>
    <w:uiPriority w:val="99"/>
    <w:semiHidden/>
    <w:unhideWhenUsed/>
    <w:rsid w:val="006D3041"/>
    <w:rPr>
      <w:sz w:val="16"/>
      <w:szCs w:val="16"/>
    </w:rPr>
  </w:style>
  <w:style w:type="paragraph" w:styleId="CommentText">
    <w:name w:val="annotation text"/>
    <w:basedOn w:val="Normal"/>
    <w:link w:val="CommentTextChar"/>
    <w:uiPriority w:val="99"/>
    <w:semiHidden/>
    <w:unhideWhenUsed/>
    <w:rsid w:val="006D3041"/>
    <w:pPr>
      <w:spacing w:line="240" w:lineRule="auto"/>
    </w:pPr>
    <w:rPr>
      <w:sz w:val="20"/>
      <w:szCs w:val="20"/>
    </w:rPr>
  </w:style>
  <w:style w:type="character" w:customStyle="1" w:styleId="CommentTextChar">
    <w:name w:val="Comment Text Char"/>
    <w:basedOn w:val="DefaultParagraphFont"/>
    <w:link w:val="CommentText"/>
    <w:uiPriority w:val="99"/>
    <w:semiHidden/>
    <w:rsid w:val="006D3041"/>
    <w:rPr>
      <w:sz w:val="20"/>
      <w:szCs w:val="20"/>
    </w:rPr>
  </w:style>
  <w:style w:type="paragraph" w:styleId="CommentSubject">
    <w:name w:val="annotation subject"/>
    <w:basedOn w:val="CommentText"/>
    <w:next w:val="CommentText"/>
    <w:link w:val="CommentSubjectChar"/>
    <w:uiPriority w:val="99"/>
    <w:semiHidden/>
    <w:unhideWhenUsed/>
    <w:rsid w:val="006D3041"/>
    <w:rPr>
      <w:b/>
      <w:bCs/>
    </w:rPr>
  </w:style>
  <w:style w:type="character" w:customStyle="1" w:styleId="CommentSubjectChar">
    <w:name w:val="Comment Subject Char"/>
    <w:basedOn w:val="CommentTextChar"/>
    <w:link w:val="CommentSubject"/>
    <w:uiPriority w:val="99"/>
    <w:semiHidden/>
    <w:rsid w:val="006D3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1113</Words>
  <Characters>6346</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Sarah Benhaiem</cp:lastModifiedBy>
  <cp:revision>31</cp:revision>
  <dcterms:created xsi:type="dcterms:W3CDTF">2022-01-29T10:04:00Z</dcterms:created>
  <dcterms:modified xsi:type="dcterms:W3CDTF">2022-02-01T15:07:00Z</dcterms:modified>
</cp:coreProperties>
</file>